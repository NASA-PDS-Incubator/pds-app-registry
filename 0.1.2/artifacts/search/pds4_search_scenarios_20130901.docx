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6B9FA" w14:textId="77777777" w:rsidR="0080133A" w:rsidRPr="00D04E15" w:rsidRDefault="007A17E8" w:rsidP="0080133A">
      <w:pPr>
        <w:jc w:val="center"/>
        <w:outlineLvl w:val="0"/>
        <w:rPr>
          <w:rFonts w:cs="Arial"/>
          <w:b/>
          <w:sz w:val="36"/>
          <w:szCs w:val="36"/>
        </w:rPr>
      </w:pPr>
      <w:bookmarkStart w:id="0" w:name="_Toc381431320"/>
      <w:bookmarkStart w:id="1" w:name="_Toc381431636"/>
      <w:bookmarkStart w:id="2" w:name="_Toc381431723"/>
      <w:bookmarkStart w:id="3" w:name="_Toc381431876"/>
      <w:bookmarkStart w:id="4" w:name="_Toc381442725"/>
      <w:bookmarkStart w:id="5" w:name="_Toc385230039"/>
      <w:bookmarkStart w:id="6" w:name="_Toc385230168"/>
      <w:bookmarkStart w:id="7" w:name="_Toc385307532"/>
      <w:bookmarkStart w:id="8" w:name="_Toc389445233"/>
      <w:bookmarkStart w:id="9" w:name="_Toc389449752"/>
      <w:bookmarkStart w:id="10" w:name="_GoBack"/>
      <w:bookmarkEnd w:id="10"/>
      <w:r w:rsidRPr="00D04E15">
        <w:rPr>
          <w:rFonts w:cs="Arial"/>
          <w:b/>
          <w:sz w:val="36"/>
          <w:szCs w:val="36"/>
        </w:rPr>
        <w:t>Planetary Data System</w:t>
      </w:r>
    </w:p>
    <w:p w14:paraId="5C598655" w14:textId="77777777" w:rsidR="0080133A" w:rsidRDefault="0080133A" w:rsidP="0080133A"/>
    <w:p w14:paraId="718354E6" w14:textId="77777777" w:rsidR="0080133A" w:rsidRDefault="0080133A" w:rsidP="0080133A"/>
    <w:p w14:paraId="565CFC95" w14:textId="77777777" w:rsidR="0080133A" w:rsidRDefault="0080133A" w:rsidP="0080133A"/>
    <w:p w14:paraId="4852B1E0" w14:textId="77777777" w:rsidR="0080133A" w:rsidRPr="00BE5EED" w:rsidRDefault="007A17E8" w:rsidP="0080133A">
      <w:pPr>
        <w:pStyle w:val="Title"/>
        <w:rPr>
          <w:sz w:val="40"/>
        </w:rPr>
      </w:pPr>
      <w:r w:rsidRPr="00BE5EED">
        <w:rPr>
          <w:sz w:val="40"/>
        </w:rPr>
        <w:t xml:space="preserve">Search </w:t>
      </w:r>
      <w:r w:rsidR="00491ACB">
        <w:rPr>
          <w:sz w:val="40"/>
        </w:rPr>
        <w:t>Scenarios</w:t>
      </w:r>
    </w:p>
    <w:p w14:paraId="277EBEBC" w14:textId="77777777" w:rsidR="00491ACB" w:rsidRDefault="00491ACB" w:rsidP="0080133A">
      <w:pPr>
        <w:rPr>
          <w:rFonts w:cs="Arial"/>
        </w:rPr>
      </w:pPr>
    </w:p>
    <w:p w14:paraId="4467FC67" w14:textId="77777777" w:rsidR="00491ACB" w:rsidRDefault="00491ACB" w:rsidP="0080133A">
      <w:pPr>
        <w:rPr>
          <w:rFonts w:cs="Arial"/>
        </w:rPr>
      </w:pPr>
    </w:p>
    <w:p w14:paraId="644AC78B" w14:textId="77777777" w:rsidR="0080133A" w:rsidRDefault="0080133A" w:rsidP="0080133A">
      <w:pPr>
        <w:rPr>
          <w:rFonts w:cs="Arial"/>
        </w:rPr>
      </w:pPr>
    </w:p>
    <w:p w14:paraId="23D60E51" w14:textId="77777777" w:rsidR="0080133A" w:rsidRDefault="0080133A" w:rsidP="0080133A"/>
    <w:p w14:paraId="65F005B3" w14:textId="77777777" w:rsidR="0080133A" w:rsidRDefault="0080133A" w:rsidP="0080133A"/>
    <w:p w14:paraId="4417A0C8" w14:textId="77777777" w:rsidR="0080133A" w:rsidRDefault="004C7711" w:rsidP="0080133A">
      <w:pPr>
        <w:jc w:val="center"/>
      </w:pPr>
      <w:del w:id="11" w:author="Sean Hardman" w:date="2013-09-01T14:12:00Z">
        <w:r w:rsidDel="00AC3D24">
          <w:rPr>
            <w:noProof/>
          </w:rPr>
          <w:drawing>
            <wp:inline distT="0" distB="0" distL="0" distR="0" wp14:anchorId="65FD32D2" wp14:editId="3D938ABD">
              <wp:extent cx="2235200" cy="2174240"/>
              <wp:effectExtent l="25400" t="0" r="0" b="0"/>
              <wp:docPr id="1" name="Picture 1" descr="PDS4_logo3_2009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S4_logo3_20090415"/>
                      <pic:cNvPicPr>
                        <a:picLocks noChangeAspect="1" noChangeArrowheads="1"/>
                      </pic:cNvPicPr>
                    </pic:nvPicPr>
                    <pic:blipFill>
                      <a:blip r:embed="rId8"/>
                      <a:srcRect/>
                      <a:stretch>
                        <a:fillRect/>
                      </a:stretch>
                    </pic:blipFill>
                    <pic:spPr bwMode="auto">
                      <a:xfrm>
                        <a:off x="0" y="0"/>
                        <a:ext cx="2235200" cy="2174240"/>
                      </a:xfrm>
                      <a:prstGeom prst="rect">
                        <a:avLst/>
                      </a:prstGeom>
                      <a:noFill/>
                      <a:ln w="9525">
                        <a:noFill/>
                        <a:miter lim="800000"/>
                        <a:headEnd/>
                        <a:tailEnd/>
                      </a:ln>
                    </pic:spPr>
                  </pic:pic>
                </a:graphicData>
              </a:graphic>
            </wp:inline>
          </w:drawing>
        </w:r>
      </w:del>
      <w:ins w:id="12" w:author="Sean Hardman" w:date="2013-09-01T14:12:00Z">
        <w:r w:rsidR="00AC3D24">
          <w:rPr>
            <w:noProof/>
          </w:rPr>
          <w:drawing>
            <wp:inline distT="0" distB="0" distL="0" distR="0" wp14:anchorId="603E5671" wp14:editId="52870876">
              <wp:extent cx="3547990" cy="211538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S_Planets_std.png"/>
                      <pic:cNvPicPr/>
                    </pic:nvPicPr>
                    <pic:blipFill>
                      <a:blip r:embed="rId9">
                        <a:extLst>
                          <a:ext uri="{28A0092B-C50C-407E-A947-70E740481C1C}">
                            <a14:useLocalDpi xmlns:a14="http://schemas.microsoft.com/office/drawing/2010/main" val="0"/>
                          </a:ext>
                        </a:extLst>
                      </a:blip>
                      <a:stretch>
                        <a:fillRect/>
                      </a:stretch>
                    </pic:blipFill>
                    <pic:spPr>
                      <a:xfrm>
                        <a:off x="0" y="0"/>
                        <a:ext cx="3547990" cy="2115383"/>
                      </a:xfrm>
                      <a:prstGeom prst="rect">
                        <a:avLst/>
                      </a:prstGeom>
                    </pic:spPr>
                  </pic:pic>
                </a:graphicData>
              </a:graphic>
            </wp:inline>
          </w:drawing>
        </w:r>
      </w:ins>
    </w:p>
    <w:p w14:paraId="5980030E" w14:textId="77777777" w:rsidR="0080133A" w:rsidRDefault="0080133A" w:rsidP="0080133A"/>
    <w:p w14:paraId="1F02073B" w14:textId="77777777" w:rsidR="0080133A" w:rsidRDefault="0080133A" w:rsidP="0080133A"/>
    <w:p w14:paraId="2BDC1F6D" w14:textId="77777777" w:rsidR="0080133A" w:rsidRDefault="00491ACB" w:rsidP="0080133A">
      <w:r>
        <w:t>Sean Hardman</w:t>
      </w:r>
    </w:p>
    <w:p w14:paraId="36AE6CE5" w14:textId="77777777" w:rsidR="0080133A" w:rsidRDefault="0080133A" w:rsidP="0080133A"/>
    <w:p w14:paraId="5C944DEE" w14:textId="77777777" w:rsidR="0080133A" w:rsidRDefault="00287E2C" w:rsidP="0080133A">
      <w:del w:id="13" w:author="Sean Hardman" w:date="2013-09-01T14:12:00Z">
        <w:r w:rsidDel="00AC3D24">
          <w:delText>June 12</w:delText>
        </w:r>
        <w:r w:rsidR="00741159" w:rsidDel="00AC3D24">
          <w:delText>, 2011</w:delText>
        </w:r>
      </w:del>
      <w:ins w:id="14" w:author="Sean Hardman" w:date="2013-09-01T14:12:00Z">
        <w:r w:rsidR="00AC3D24">
          <w:t>September 1, 2013</w:t>
        </w:r>
      </w:ins>
    </w:p>
    <w:p w14:paraId="407E7AE7" w14:textId="77777777" w:rsidR="0080133A" w:rsidRDefault="00317F74" w:rsidP="0080133A">
      <w:r>
        <w:t xml:space="preserve">Version </w:t>
      </w:r>
      <w:ins w:id="15" w:author="Sean Hardman" w:date="2013-09-01T14:12:00Z">
        <w:r w:rsidR="00AC3D24">
          <w:t>1.0</w:t>
        </w:r>
      </w:ins>
      <w:del w:id="16" w:author="Sean Hardman" w:date="2013-09-01T14:12:00Z">
        <w:r w:rsidDel="00AC3D24">
          <w:delText>0.</w:delText>
        </w:r>
        <w:r w:rsidR="009E40D8" w:rsidDel="00AC3D24">
          <w:delText>2</w:delText>
        </w:r>
      </w:del>
    </w:p>
    <w:p w14:paraId="4F3DC8C8" w14:textId="77777777" w:rsidR="0080133A" w:rsidRDefault="0080133A" w:rsidP="0080133A">
      <w:pPr>
        <w:outlineLvl w:val="0"/>
      </w:pPr>
    </w:p>
    <w:p w14:paraId="104C8AD5" w14:textId="77777777" w:rsidR="0080133A" w:rsidRDefault="0080133A" w:rsidP="0080133A">
      <w:pPr>
        <w:outlineLvl w:val="0"/>
      </w:pPr>
    </w:p>
    <w:p w14:paraId="6376CF9D" w14:textId="77777777" w:rsidR="0080133A" w:rsidRDefault="0080133A" w:rsidP="0080133A">
      <w:pPr>
        <w:outlineLvl w:val="0"/>
      </w:pPr>
    </w:p>
    <w:p w14:paraId="6007A9C0" w14:textId="77777777" w:rsidR="0080133A" w:rsidRDefault="0080133A" w:rsidP="0080133A">
      <w:pPr>
        <w:outlineLvl w:val="0"/>
      </w:pPr>
    </w:p>
    <w:p w14:paraId="21082449" w14:textId="77777777" w:rsidR="0080133A" w:rsidRDefault="0080133A" w:rsidP="0080133A">
      <w:pPr>
        <w:outlineLvl w:val="0"/>
      </w:pPr>
    </w:p>
    <w:p w14:paraId="5064CFD2" w14:textId="77777777" w:rsidR="0080133A" w:rsidRDefault="0080133A" w:rsidP="0080133A">
      <w:pPr>
        <w:outlineLvl w:val="0"/>
      </w:pPr>
    </w:p>
    <w:p w14:paraId="46859A2F" w14:textId="77777777" w:rsidR="0080133A" w:rsidRDefault="0080133A" w:rsidP="0080133A">
      <w:pPr>
        <w:outlineLvl w:val="0"/>
      </w:pPr>
    </w:p>
    <w:p w14:paraId="0E78D053" w14:textId="77777777" w:rsidR="0080133A" w:rsidRDefault="0080133A" w:rsidP="0080133A">
      <w:pPr>
        <w:outlineLvl w:val="0"/>
      </w:pPr>
    </w:p>
    <w:p w14:paraId="4BDCAC0F" w14:textId="77777777" w:rsidR="0080133A" w:rsidRDefault="004C7711">
      <w:pPr>
        <w:suppressAutoHyphens/>
        <w:rPr>
          <w:b/>
        </w:rPr>
      </w:pPr>
      <w:r>
        <w:rPr>
          <w:b/>
          <w:noProof/>
        </w:rPr>
        <w:drawing>
          <wp:anchor distT="0" distB="0" distL="114300" distR="114300" simplePos="0" relativeHeight="251657728" behindDoc="0" locked="0" layoutInCell="1" allowOverlap="1" wp14:anchorId="215C87C9" wp14:editId="75D1F997">
            <wp:simplePos x="0" y="0"/>
            <wp:positionH relativeFrom="column">
              <wp:posOffset>-62865</wp:posOffset>
            </wp:positionH>
            <wp:positionV relativeFrom="paragraph">
              <wp:posOffset>64770</wp:posOffset>
            </wp:positionV>
            <wp:extent cx="1071880" cy="410210"/>
            <wp:effectExtent l="2540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071880" cy="410210"/>
                    </a:xfrm>
                    <a:prstGeom prst="rect">
                      <a:avLst/>
                    </a:prstGeom>
                    <a:noFill/>
                  </pic:spPr>
                </pic:pic>
              </a:graphicData>
            </a:graphic>
          </wp:anchor>
        </w:drawing>
      </w:r>
    </w:p>
    <w:p w14:paraId="6BC1A638" w14:textId="77777777" w:rsidR="0080133A" w:rsidRDefault="0080133A">
      <w:pPr>
        <w:suppressAutoHyphens/>
        <w:rPr>
          <w:b/>
        </w:rPr>
      </w:pPr>
    </w:p>
    <w:p w14:paraId="7F12AC53" w14:textId="77777777" w:rsidR="0080133A" w:rsidRDefault="0080133A">
      <w:pPr>
        <w:ind w:right="640"/>
      </w:pPr>
    </w:p>
    <w:p w14:paraId="0A69E145" w14:textId="77777777" w:rsidR="0080133A" w:rsidRDefault="007A17E8">
      <w:pPr>
        <w:keepNext/>
        <w:ind w:right="640"/>
        <w:rPr>
          <w:sz w:val="20"/>
        </w:rPr>
      </w:pPr>
      <w:r>
        <w:rPr>
          <w:sz w:val="20"/>
        </w:rPr>
        <w:t>Jet Propulsion Laboratory</w:t>
      </w:r>
    </w:p>
    <w:p w14:paraId="1AF3C3F3" w14:textId="77777777" w:rsidR="0080133A" w:rsidRDefault="007A17E8">
      <w:pPr>
        <w:keepNext/>
        <w:ind w:right="640"/>
      </w:pPr>
      <w:r>
        <w:rPr>
          <w:sz w:val="20"/>
        </w:rPr>
        <w:t>Pasadena, California</w:t>
      </w:r>
    </w:p>
    <w:p w14:paraId="14B0F761" w14:textId="77777777" w:rsidR="0080133A" w:rsidRDefault="007A17E8">
      <w:pPr>
        <w:tabs>
          <w:tab w:val="left" w:pos="-720"/>
        </w:tabs>
        <w:suppressAutoHyphens/>
        <w:jc w:val="center"/>
        <w:rPr>
          <w:b/>
          <w:sz w:val="28"/>
        </w:rPr>
      </w:pPr>
      <w:r>
        <w:br w:type="page"/>
      </w:r>
      <w:r>
        <w:rPr>
          <w:b/>
          <w:sz w:val="32"/>
        </w:rPr>
        <w:lastRenderedPageBreak/>
        <w:t>CHANGE</w:t>
      </w:r>
      <w:r>
        <w:rPr>
          <w:b/>
          <w:sz w:val="28"/>
        </w:rPr>
        <w:t xml:space="preserve"> </w:t>
      </w:r>
      <w:r>
        <w:rPr>
          <w:b/>
          <w:sz w:val="32"/>
        </w:rPr>
        <w:t>LOG</w:t>
      </w:r>
    </w:p>
    <w:p w14:paraId="640EFD42" w14:textId="77777777" w:rsidR="0080133A" w:rsidRDefault="0080133A">
      <w:pPr>
        <w:tabs>
          <w:tab w:val="left" w:pos="-720"/>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20"/>
        <w:gridCol w:w="3960"/>
        <w:gridCol w:w="1728"/>
      </w:tblGrid>
      <w:tr w:rsidR="0080133A" w14:paraId="40130480" w14:textId="77777777">
        <w:tc>
          <w:tcPr>
            <w:tcW w:w="1548" w:type="dxa"/>
            <w:tcBorders>
              <w:top w:val="single" w:sz="18" w:space="0" w:color="auto"/>
              <w:left w:val="single" w:sz="18" w:space="0" w:color="auto"/>
              <w:bottom w:val="double" w:sz="4" w:space="0" w:color="auto"/>
            </w:tcBorders>
            <w:shd w:val="pct35" w:color="auto" w:fill="FFFFFF"/>
          </w:tcPr>
          <w:p w14:paraId="2E16AF95" w14:textId="77777777" w:rsidR="0080133A" w:rsidRDefault="007A17E8" w:rsidP="0080133A">
            <w:pPr>
              <w:rPr>
                <w:b/>
              </w:rPr>
            </w:pPr>
            <w:r>
              <w:rPr>
                <w:b/>
              </w:rPr>
              <w:t>Revision</w:t>
            </w:r>
          </w:p>
        </w:tc>
        <w:tc>
          <w:tcPr>
            <w:tcW w:w="1620" w:type="dxa"/>
            <w:tcBorders>
              <w:top w:val="single" w:sz="18" w:space="0" w:color="auto"/>
              <w:bottom w:val="double" w:sz="4" w:space="0" w:color="auto"/>
            </w:tcBorders>
            <w:shd w:val="pct35" w:color="auto" w:fill="FFFFFF"/>
          </w:tcPr>
          <w:p w14:paraId="375AC278" w14:textId="77777777" w:rsidR="0080133A" w:rsidRDefault="007A17E8" w:rsidP="0080133A">
            <w:pPr>
              <w:rPr>
                <w:b/>
              </w:rPr>
            </w:pPr>
            <w:r>
              <w:rPr>
                <w:b/>
              </w:rPr>
              <w:t>Date</w:t>
            </w:r>
          </w:p>
        </w:tc>
        <w:tc>
          <w:tcPr>
            <w:tcW w:w="3960" w:type="dxa"/>
            <w:tcBorders>
              <w:top w:val="single" w:sz="18" w:space="0" w:color="auto"/>
              <w:bottom w:val="double" w:sz="4" w:space="0" w:color="auto"/>
            </w:tcBorders>
            <w:shd w:val="pct35" w:color="auto" w:fill="FFFFFF"/>
          </w:tcPr>
          <w:p w14:paraId="2FE3392E" w14:textId="77777777" w:rsidR="0080133A" w:rsidRDefault="007A17E8" w:rsidP="0080133A">
            <w:pPr>
              <w:rPr>
                <w:b/>
              </w:rPr>
            </w:pPr>
            <w:r>
              <w:rPr>
                <w:b/>
              </w:rPr>
              <w:t>Description</w:t>
            </w:r>
          </w:p>
        </w:tc>
        <w:tc>
          <w:tcPr>
            <w:tcW w:w="1728" w:type="dxa"/>
            <w:tcBorders>
              <w:top w:val="single" w:sz="18" w:space="0" w:color="auto"/>
              <w:bottom w:val="double" w:sz="4" w:space="0" w:color="auto"/>
              <w:right w:val="single" w:sz="18" w:space="0" w:color="auto"/>
            </w:tcBorders>
            <w:shd w:val="pct35" w:color="auto" w:fill="FFFFFF"/>
          </w:tcPr>
          <w:p w14:paraId="3B156D68" w14:textId="77777777" w:rsidR="0080133A" w:rsidRDefault="007A17E8" w:rsidP="0080133A">
            <w:pPr>
              <w:rPr>
                <w:b/>
              </w:rPr>
            </w:pPr>
            <w:r>
              <w:rPr>
                <w:b/>
              </w:rPr>
              <w:t>Author</w:t>
            </w:r>
          </w:p>
        </w:tc>
      </w:tr>
      <w:tr w:rsidR="0080133A" w14:paraId="56695459" w14:textId="77777777">
        <w:tc>
          <w:tcPr>
            <w:tcW w:w="1548" w:type="dxa"/>
            <w:tcBorders>
              <w:top w:val="nil"/>
              <w:left w:val="single" w:sz="18" w:space="0" w:color="auto"/>
              <w:bottom w:val="nil"/>
            </w:tcBorders>
          </w:tcPr>
          <w:p w14:paraId="34A0748C" w14:textId="77777777" w:rsidR="0080133A" w:rsidRDefault="007A17E8" w:rsidP="0080133A">
            <w:pPr>
              <w:rPr>
                <w:sz w:val="22"/>
              </w:rPr>
            </w:pPr>
            <w:r>
              <w:rPr>
                <w:sz w:val="22"/>
              </w:rPr>
              <w:t>0.1</w:t>
            </w:r>
          </w:p>
        </w:tc>
        <w:tc>
          <w:tcPr>
            <w:tcW w:w="1620" w:type="dxa"/>
            <w:tcBorders>
              <w:top w:val="nil"/>
              <w:bottom w:val="nil"/>
            </w:tcBorders>
          </w:tcPr>
          <w:p w14:paraId="0AA3F4BB" w14:textId="77777777" w:rsidR="0080133A" w:rsidRDefault="00491ACB" w:rsidP="0080133A">
            <w:pPr>
              <w:rPr>
                <w:sz w:val="22"/>
              </w:rPr>
            </w:pPr>
            <w:r>
              <w:rPr>
                <w:sz w:val="22"/>
              </w:rPr>
              <w:t>2011-02</w:t>
            </w:r>
            <w:r w:rsidR="007A17E8">
              <w:rPr>
                <w:sz w:val="22"/>
              </w:rPr>
              <w:t>-</w:t>
            </w:r>
            <w:r w:rsidR="001C332D">
              <w:rPr>
                <w:sz w:val="22"/>
              </w:rPr>
              <w:t>21</w:t>
            </w:r>
          </w:p>
        </w:tc>
        <w:tc>
          <w:tcPr>
            <w:tcW w:w="3960" w:type="dxa"/>
            <w:tcBorders>
              <w:top w:val="nil"/>
              <w:bottom w:val="nil"/>
            </w:tcBorders>
          </w:tcPr>
          <w:p w14:paraId="4EF0638E" w14:textId="77777777" w:rsidR="0080133A" w:rsidRDefault="007A17E8" w:rsidP="0080133A">
            <w:pPr>
              <w:rPr>
                <w:sz w:val="22"/>
              </w:rPr>
            </w:pPr>
            <w:r>
              <w:rPr>
                <w:sz w:val="22"/>
              </w:rPr>
              <w:t>Initial draft.</w:t>
            </w:r>
          </w:p>
        </w:tc>
        <w:tc>
          <w:tcPr>
            <w:tcW w:w="1728" w:type="dxa"/>
            <w:tcBorders>
              <w:top w:val="nil"/>
              <w:bottom w:val="nil"/>
              <w:right w:val="single" w:sz="18" w:space="0" w:color="auto"/>
            </w:tcBorders>
          </w:tcPr>
          <w:p w14:paraId="77280C35" w14:textId="77777777" w:rsidR="0080133A" w:rsidRDefault="00491ACB" w:rsidP="0080133A">
            <w:pPr>
              <w:rPr>
                <w:sz w:val="22"/>
              </w:rPr>
            </w:pPr>
            <w:r>
              <w:rPr>
                <w:sz w:val="22"/>
              </w:rPr>
              <w:t>S. Hardman</w:t>
            </w:r>
          </w:p>
        </w:tc>
      </w:tr>
      <w:tr w:rsidR="00317F74" w14:paraId="28AEF9CA" w14:textId="77777777">
        <w:tc>
          <w:tcPr>
            <w:tcW w:w="1548" w:type="dxa"/>
            <w:tcBorders>
              <w:top w:val="nil"/>
              <w:left w:val="single" w:sz="18" w:space="0" w:color="auto"/>
              <w:bottom w:val="nil"/>
            </w:tcBorders>
          </w:tcPr>
          <w:p w14:paraId="21D5C75B" w14:textId="77777777" w:rsidR="00317F74" w:rsidRDefault="00836601" w:rsidP="0080133A">
            <w:pPr>
              <w:rPr>
                <w:sz w:val="22"/>
              </w:rPr>
            </w:pPr>
            <w:r>
              <w:rPr>
                <w:sz w:val="22"/>
              </w:rPr>
              <w:t>0.</w:t>
            </w:r>
            <w:r w:rsidR="009E40D8">
              <w:rPr>
                <w:sz w:val="22"/>
              </w:rPr>
              <w:t>2</w:t>
            </w:r>
          </w:p>
        </w:tc>
        <w:tc>
          <w:tcPr>
            <w:tcW w:w="1620" w:type="dxa"/>
            <w:tcBorders>
              <w:top w:val="nil"/>
              <w:bottom w:val="nil"/>
            </w:tcBorders>
          </w:tcPr>
          <w:p w14:paraId="214DAC8D" w14:textId="77777777" w:rsidR="00C24D50" w:rsidRDefault="00836601">
            <w:pPr>
              <w:rPr>
                <w:sz w:val="22"/>
              </w:rPr>
            </w:pPr>
            <w:r>
              <w:rPr>
                <w:sz w:val="22"/>
              </w:rPr>
              <w:t>2011-</w:t>
            </w:r>
            <w:r w:rsidR="00287E2C">
              <w:rPr>
                <w:sz w:val="22"/>
              </w:rPr>
              <w:t>06</w:t>
            </w:r>
            <w:r w:rsidR="009E40D8">
              <w:rPr>
                <w:sz w:val="22"/>
              </w:rPr>
              <w:t>-</w:t>
            </w:r>
            <w:r w:rsidR="00287E2C">
              <w:rPr>
                <w:sz w:val="22"/>
              </w:rPr>
              <w:t>12</w:t>
            </w:r>
          </w:p>
        </w:tc>
        <w:tc>
          <w:tcPr>
            <w:tcW w:w="3960" w:type="dxa"/>
            <w:tcBorders>
              <w:top w:val="nil"/>
              <w:bottom w:val="nil"/>
            </w:tcBorders>
          </w:tcPr>
          <w:p w14:paraId="3BE1636E" w14:textId="77777777" w:rsidR="00317F74" w:rsidRDefault="00287E2C" w:rsidP="00287E2C">
            <w:pPr>
              <w:rPr>
                <w:sz w:val="22"/>
              </w:rPr>
            </w:pPr>
            <w:r>
              <w:rPr>
                <w:sz w:val="22"/>
              </w:rPr>
              <w:t xml:space="preserve">Updated the Cassini-specific scenarios based on comments from R. Beebe. Began population of the </w:t>
            </w:r>
            <w:r w:rsidR="00E8065B">
              <w:rPr>
                <w:sz w:val="22"/>
              </w:rPr>
              <w:t>scenario evaluation</w:t>
            </w:r>
            <w:r>
              <w:rPr>
                <w:sz w:val="22"/>
              </w:rPr>
              <w:t>s.</w:t>
            </w:r>
          </w:p>
        </w:tc>
        <w:tc>
          <w:tcPr>
            <w:tcW w:w="1728" w:type="dxa"/>
            <w:tcBorders>
              <w:top w:val="nil"/>
              <w:bottom w:val="nil"/>
              <w:right w:val="single" w:sz="18" w:space="0" w:color="auto"/>
            </w:tcBorders>
          </w:tcPr>
          <w:p w14:paraId="50B0545E" w14:textId="77777777" w:rsidR="00287E2C" w:rsidRDefault="00836601" w:rsidP="0080133A">
            <w:pPr>
              <w:rPr>
                <w:sz w:val="22"/>
              </w:rPr>
            </w:pPr>
            <w:r>
              <w:rPr>
                <w:sz w:val="22"/>
              </w:rPr>
              <w:t>P. Ramirez</w:t>
            </w:r>
            <w:r w:rsidR="00287E2C">
              <w:rPr>
                <w:sz w:val="22"/>
              </w:rPr>
              <w:t xml:space="preserve">, </w:t>
            </w:r>
          </w:p>
          <w:p w14:paraId="17A17916" w14:textId="77777777" w:rsidR="00317F74" w:rsidRDefault="00287E2C" w:rsidP="0080133A">
            <w:pPr>
              <w:rPr>
                <w:sz w:val="22"/>
              </w:rPr>
            </w:pPr>
            <w:r>
              <w:rPr>
                <w:sz w:val="22"/>
              </w:rPr>
              <w:t>S. Hardman</w:t>
            </w:r>
          </w:p>
        </w:tc>
      </w:tr>
      <w:tr w:rsidR="00AC3D24" w14:paraId="38C8F675" w14:textId="77777777">
        <w:trPr>
          <w:ins w:id="17" w:author="Sean Hardman" w:date="2013-09-01T14:13:00Z"/>
        </w:trPr>
        <w:tc>
          <w:tcPr>
            <w:tcW w:w="1548" w:type="dxa"/>
            <w:tcBorders>
              <w:top w:val="nil"/>
              <w:left w:val="single" w:sz="18" w:space="0" w:color="auto"/>
              <w:bottom w:val="nil"/>
            </w:tcBorders>
          </w:tcPr>
          <w:p w14:paraId="5BB18815" w14:textId="77777777" w:rsidR="00AC3D24" w:rsidRDefault="00AC3D24" w:rsidP="0080133A">
            <w:pPr>
              <w:rPr>
                <w:ins w:id="18" w:author="Sean Hardman" w:date="2013-09-01T14:13:00Z"/>
                <w:sz w:val="22"/>
              </w:rPr>
            </w:pPr>
            <w:ins w:id="19" w:author="Sean Hardman" w:date="2013-09-01T14:13:00Z">
              <w:r>
                <w:rPr>
                  <w:sz w:val="22"/>
                </w:rPr>
                <w:t>1.0</w:t>
              </w:r>
            </w:ins>
          </w:p>
        </w:tc>
        <w:tc>
          <w:tcPr>
            <w:tcW w:w="1620" w:type="dxa"/>
            <w:tcBorders>
              <w:top w:val="nil"/>
              <w:bottom w:val="nil"/>
            </w:tcBorders>
          </w:tcPr>
          <w:p w14:paraId="44BE7554" w14:textId="77777777" w:rsidR="00AC3D24" w:rsidRDefault="00AC3D24">
            <w:pPr>
              <w:rPr>
                <w:ins w:id="20" w:author="Sean Hardman" w:date="2013-09-01T14:13:00Z"/>
                <w:sz w:val="22"/>
              </w:rPr>
            </w:pPr>
            <w:ins w:id="21" w:author="Sean Hardman" w:date="2013-09-01T14:13:00Z">
              <w:r>
                <w:rPr>
                  <w:sz w:val="22"/>
                </w:rPr>
                <w:t>2013-09-01</w:t>
              </w:r>
            </w:ins>
          </w:p>
        </w:tc>
        <w:tc>
          <w:tcPr>
            <w:tcW w:w="3960" w:type="dxa"/>
            <w:tcBorders>
              <w:top w:val="nil"/>
              <w:bottom w:val="nil"/>
            </w:tcBorders>
          </w:tcPr>
          <w:p w14:paraId="59A80057" w14:textId="77777777" w:rsidR="00AC3D24" w:rsidRDefault="00AC3D24" w:rsidP="00287E2C">
            <w:pPr>
              <w:rPr>
                <w:ins w:id="22" w:author="Sean Hardman" w:date="2013-09-01T14:13:00Z"/>
                <w:sz w:val="22"/>
              </w:rPr>
            </w:pPr>
            <w:ins w:id="23" w:author="Sean Hardman" w:date="2013-09-01T14:13:00Z">
              <w:r>
                <w:rPr>
                  <w:sz w:val="22"/>
                </w:rPr>
                <w:t>Changed PDS 2010 references to PDS4.</w:t>
              </w:r>
            </w:ins>
          </w:p>
        </w:tc>
        <w:tc>
          <w:tcPr>
            <w:tcW w:w="1728" w:type="dxa"/>
            <w:tcBorders>
              <w:top w:val="nil"/>
              <w:bottom w:val="nil"/>
              <w:right w:val="single" w:sz="18" w:space="0" w:color="auto"/>
            </w:tcBorders>
          </w:tcPr>
          <w:p w14:paraId="1D21E7DE" w14:textId="77777777" w:rsidR="00AC3D24" w:rsidRDefault="00AC3D24" w:rsidP="0080133A">
            <w:pPr>
              <w:rPr>
                <w:ins w:id="24" w:author="Sean Hardman" w:date="2013-09-01T14:13:00Z"/>
                <w:sz w:val="22"/>
              </w:rPr>
            </w:pPr>
            <w:ins w:id="25" w:author="Sean Hardman" w:date="2013-09-01T14:13:00Z">
              <w:r>
                <w:rPr>
                  <w:sz w:val="22"/>
                </w:rPr>
                <w:t>S. Hardman</w:t>
              </w:r>
            </w:ins>
          </w:p>
        </w:tc>
      </w:tr>
    </w:tbl>
    <w:p w14:paraId="10A3B2EF" w14:textId="77777777" w:rsidR="00117D2E" w:rsidRDefault="00117D2E">
      <w:pPr>
        <w:tabs>
          <w:tab w:val="left" w:pos="-720"/>
        </w:tabs>
        <w:suppressAutoHyphens/>
        <w:rPr>
          <w:b/>
        </w:rPr>
      </w:pPr>
    </w:p>
    <w:p w14:paraId="731438CA" w14:textId="77777777" w:rsidR="0080133A" w:rsidRDefault="0080133A">
      <w:pPr>
        <w:tabs>
          <w:tab w:val="left" w:pos="-720"/>
        </w:tabs>
        <w:suppressAutoHyphens/>
        <w:rPr>
          <w:b/>
        </w:rPr>
      </w:pPr>
    </w:p>
    <w:p w14:paraId="69D37F89" w14:textId="77777777" w:rsidR="0080133A" w:rsidRDefault="007A17E8">
      <w:pPr>
        <w:jc w:val="center"/>
        <w:rPr>
          <w:b/>
          <w:sz w:val="32"/>
        </w:rPr>
      </w:pPr>
      <w:r>
        <w:br w:type="page"/>
      </w:r>
      <w:r>
        <w:rPr>
          <w:b/>
          <w:sz w:val="32"/>
        </w:rPr>
        <w:lastRenderedPageBreak/>
        <w:t>TABLE OF CONTENTS</w:t>
      </w:r>
    </w:p>
    <w:p w14:paraId="71D0A92C" w14:textId="77777777" w:rsidR="0080133A" w:rsidRDefault="0080133A">
      <w:pPr>
        <w:jc w:val="center"/>
        <w:rPr>
          <w:b/>
        </w:rPr>
      </w:pPr>
    </w:p>
    <w:p w14:paraId="6CF6E73B" w14:textId="77777777" w:rsidR="006755E0" w:rsidDel="00AC3D24" w:rsidRDefault="006755E0">
      <w:pPr>
        <w:pStyle w:val="TOC1"/>
        <w:tabs>
          <w:tab w:val="left" w:pos="574"/>
        </w:tabs>
        <w:ind w:left="0" w:firstLine="0"/>
        <w:rPr>
          <w:del w:id="26" w:author="Sean Hardman" w:date="2013-09-01T14:16:00Z"/>
          <w:rFonts w:asciiTheme="minorHAnsi" w:eastAsiaTheme="minorEastAsia" w:hAnsiTheme="minorHAnsi" w:cstheme="minorBidi"/>
          <w:b w:val="0"/>
          <w:caps w:val="0"/>
        </w:rPr>
        <w:pPrChange w:id="27" w:author="Sean Hardman" w:date="2013-09-01T14:16:00Z">
          <w:pPr>
            <w:pStyle w:val="TOC1"/>
            <w:tabs>
              <w:tab w:val="left" w:pos="574"/>
            </w:tabs>
          </w:pPr>
        </w:pPrChange>
      </w:pPr>
      <w:del w:id="28" w:author="Sean Hardman" w:date="2013-09-01T14:16:00Z">
        <w:r w:rsidDel="00AC3D24">
          <w:fldChar w:fldCharType="begin"/>
        </w:r>
        <w:r w:rsidDel="00AC3D24">
          <w:delInstrText xml:space="preserve"> TOC \o "2-3" \t "Heading 1,1,Heading 6,1" </w:delInstrText>
        </w:r>
        <w:r w:rsidDel="00AC3D24">
          <w:fldChar w:fldCharType="separate"/>
        </w:r>
        <w:r w:rsidDel="00AC3D24">
          <w:delText>1.0</w:delText>
        </w:r>
        <w:r w:rsidDel="00AC3D24">
          <w:rPr>
            <w:rFonts w:asciiTheme="minorHAnsi" w:eastAsiaTheme="minorEastAsia" w:hAnsiTheme="minorHAnsi" w:cstheme="minorBidi"/>
            <w:b w:val="0"/>
            <w:caps w:val="0"/>
          </w:rPr>
          <w:tab/>
        </w:r>
        <w:r w:rsidDel="00AC3D24">
          <w:delText>INTRODUCTION</w:delText>
        </w:r>
        <w:r w:rsidDel="00AC3D24">
          <w:tab/>
        </w:r>
        <w:r w:rsidDel="00AC3D24">
          <w:fldChar w:fldCharType="begin"/>
        </w:r>
        <w:r w:rsidDel="00AC3D24">
          <w:delInstrText xml:space="preserve"> PAGEREF _Toc169501531 \h </w:delInstrText>
        </w:r>
        <w:r w:rsidDel="00AC3D24">
          <w:fldChar w:fldCharType="separate"/>
        </w:r>
        <w:r w:rsidR="007B04DD" w:rsidDel="00AC3D24">
          <w:delText>4</w:delText>
        </w:r>
        <w:r w:rsidDel="00AC3D24">
          <w:fldChar w:fldCharType="end"/>
        </w:r>
      </w:del>
    </w:p>
    <w:p w14:paraId="5711B227" w14:textId="77777777" w:rsidR="006755E0" w:rsidDel="00AC3D24" w:rsidRDefault="006755E0">
      <w:pPr>
        <w:pStyle w:val="TOC2"/>
        <w:tabs>
          <w:tab w:val="left" w:pos="862"/>
        </w:tabs>
        <w:ind w:left="0" w:firstLine="0"/>
        <w:rPr>
          <w:del w:id="29" w:author="Sean Hardman" w:date="2013-09-01T14:16:00Z"/>
          <w:rFonts w:asciiTheme="minorHAnsi" w:eastAsiaTheme="minorEastAsia" w:hAnsiTheme="minorHAnsi" w:cstheme="minorBidi"/>
        </w:rPr>
        <w:pPrChange w:id="30" w:author="Sean Hardman" w:date="2013-09-01T14:16:00Z">
          <w:pPr>
            <w:pStyle w:val="TOC2"/>
            <w:tabs>
              <w:tab w:val="left" w:pos="862"/>
            </w:tabs>
          </w:pPr>
        </w:pPrChange>
      </w:pPr>
      <w:del w:id="31" w:author="Sean Hardman" w:date="2013-09-01T14:16:00Z">
        <w:r w:rsidDel="00AC3D24">
          <w:delText>1.1</w:delText>
        </w:r>
        <w:r w:rsidDel="00AC3D24">
          <w:rPr>
            <w:rFonts w:asciiTheme="minorHAnsi" w:eastAsiaTheme="minorEastAsia" w:hAnsiTheme="minorHAnsi" w:cstheme="minorBidi"/>
          </w:rPr>
          <w:tab/>
        </w:r>
        <w:r w:rsidDel="00AC3D24">
          <w:delText>Document Scope and Purpose</w:delText>
        </w:r>
        <w:r w:rsidDel="00AC3D24">
          <w:tab/>
        </w:r>
        <w:r w:rsidDel="00AC3D24">
          <w:fldChar w:fldCharType="begin"/>
        </w:r>
        <w:r w:rsidDel="00AC3D24">
          <w:delInstrText xml:space="preserve"> PAGEREF _Toc169501532 \h </w:delInstrText>
        </w:r>
        <w:r w:rsidDel="00AC3D24">
          <w:fldChar w:fldCharType="separate"/>
        </w:r>
        <w:r w:rsidR="007B04DD" w:rsidDel="00AC3D24">
          <w:delText>4</w:delText>
        </w:r>
        <w:r w:rsidDel="00AC3D24">
          <w:fldChar w:fldCharType="end"/>
        </w:r>
      </w:del>
    </w:p>
    <w:p w14:paraId="5CEC5569" w14:textId="77777777" w:rsidR="006755E0" w:rsidDel="00AC3D24" w:rsidRDefault="006755E0">
      <w:pPr>
        <w:pStyle w:val="TOC2"/>
        <w:tabs>
          <w:tab w:val="left" w:pos="862"/>
        </w:tabs>
        <w:ind w:left="0" w:firstLine="0"/>
        <w:rPr>
          <w:del w:id="32" w:author="Sean Hardman" w:date="2013-09-01T14:16:00Z"/>
          <w:rFonts w:asciiTheme="minorHAnsi" w:eastAsiaTheme="minorEastAsia" w:hAnsiTheme="minorHAnsi" w:cstheme="minorBidi"/>
        </w:rPr>
        <w:pPrChange w:id="33" w:author="Sean Hardman" w:date="2013-09-01T14:16:00Z">
          <w:pPr>
            <w:pStyle w:val="TOC2"/>
            <w:tabs>
              <w:tab w:val="left" w:pos="862"/>
            </w:tabs>
          </w:pPr>
        </w:pPrChange>
      </w:pPr>
      <w:del w:id="34" w:author="Sean Hardman" w:date="2013-09-01T14:16:00Z">
        <w:r w:rsidDel="00AC3D24">
          <w:delText>1.2</w:delText>
        </w:r>
        <w:r w:rsidDel="00AC3D24">
          <w:rPr>
            <w:rFonts w:asciiTheme="minorHAnsi" w:eastAsiaTheme="minorEastAsia" w:hAnsiTheme="minorHAnsi" w:cstheme="minorBidi"/>
          </w:rPr>
          <w:tab/>
        </w:r>
        <w:r w:rsidDel="00AC3D24">
          <w:delText>Method</w:delText>
        </w:r>
        <w:r w:rsidDel="00AC3D24">
          <w:tab/>
        </w:r>
        <w:r w:rsidDel="00AC3D24">
          <w:tab/>
        </w:r>
        <w:r w:rsidDel="00AC3D24">
          <w:fldChar w:fldCharType="begin"/>
        </w:r>
        <w:r w:rsidDel="00AC3D24">
          <w:delInstrText xml:space="preserve"> PAGEREF _Toc169501533 \h </w:delInstrText>
        </w:r>
        <w:r w:rsidDel="00AC3D24">
          <w:fldChar w:fldCharType="separate"/>
        </w:r>
        <w:r w:rsidR="007B04DD" w:rsidDel="00AC3D24">
          <w:delText>4</w:delText>
        </w:r>
        <w:r w:rsidDel="00AC3D24">
          <w:fldChar w:fldCharType="end"/>
        </w:r>
      </w:del>
    </w:p>
    <w:p w14:paraId="719595C7" w14:textId="77777777" w:rsidR="006755E0" w:rsidDel="00AC3D24" w:rsidRDefault="006755E0">
      <w:pPr>
        <w:pStyle w:val="TOC2"/>
        <w:tabs>
          <w:tab w:val="left" w:pos="862"/>
        </w:tabs>
        <w:ind w:left="0" w:firstLine="0"/>
        <w:rPr>
          <w:del w:id="35" w:author="Sean Hardman" w:date="2013-09-01T14:16:00Z"/>
          <w:rFonts w:asciiTheme="minorHAnsi" w:eastAsiaTheme="minorEastAsia" w:hAnsiTheme="minorHAnsi" w:cstheme="minorBidi"/>
        </w:rPr>
        <w:pPrChange w:id="36" w:author="Sean Hardman" w:date="2013-09-01T14:16:00Z">
          <w:pPr>
            <w:pStyle w:val="TOC2"/>
            <w:tabs>
              <w:tab w:val="left" w:pos="862"/>
            </w:tabs>
          </w:pPr>
        </w:pPrChange>
      </w:pPr>
      <w:del w:id="37" w:author="Sean Hardman" w:date="2013-09-01T14:16:00Z">
        <w:r w:rsidDel="00AC3D24">
          <w:delText>1.3</w:delText>
        </w:r>
        <w:r w:rsidDel="00AC3D24">
          <w:rPr>
            <w:rFonts w:asciiTheme="minorHAnsi" w:eastAsiaTheme="minorEastAsia" w:hAnsiTheme="minorHAnsi" w:cstheme="minorBidi"/>
          </w:rPr>
          <w:tab/>
        </w:r>
        <w:r w:rsidDel="00AC3D24">
          <w:delText>Notation</w:delText>
        </w:r>
        <w:r w:rsidDel="00AC3D24">
          <w:tab/>
        </w:r>
        <w:r w:rsidDel="00AC3D24">
          <w:tab/>
        </w:r>
        <w:r w:rsidDel="00AC3D24">
          <w:fldChar w:fldCharType="begin"/>
        </w:r>
        <w:r w:rsidDel="00AC3D24">
          <w:delInstrText xml:space="preserve"> PAGEREF _Toc169501534 \h </w:delInstrText>
        </w:r>
        <w:r w:rsidDel="00AC3D24">
          <w:fldChar w:fldCharType="separate"/>
        </w:r>
        <w:r w:rsidR="007B04DD" w:rsidDel="00AC3D24">
          <w:delText>4</w:delText>
        </w:r>
        <w:r w:rsidDel="00AC3D24">
          <w:fldChar w:fldCharType="end"/>
        </w:r>
      </w:del>
    </w:p>
    <w:p w14:paraId="129FDE12" w14:textId="77777777" w:rsidR="006755E0" w:rsidDel="00AC3D24" w:rsidRDefault="006755E0">
      <w:pPr>
        <w:pStyle w:val="TOC2"/>
        <w:tabs>
          <w:tab w:val="left" w:pos="862"/>
        </w:tabs>
        <w:ind w:left="0" w:firstLine="0"/>
        <w:rPr>
          <w:del w:id="38" w:author="Sean Hardman" w:date="2013-09-01T14:16:00Z"/>
          <w:rFonts w:asciiTheme="minorHAnsi" w:eastAsiaTheme="minorEastAsia" w:hAnsiTheme="minorHAnsi" w:cstheme="minorBidi"/>
        </w:rPr>
        <w:pPrChange w:id="39" w:author="Sean Hardman" w:date="2013-09-01T14:16:00Z">
          <w:pPr>
            <w:pStyle w:val="TOC2"/>
            <w:tabs>
              <w:tab w:val="left" w:pos="862"/>
            </w:tabs>
          </w:pPr>
        </w:pPrChange>
      </w:pPr>
      <w:del w:id="40" w:author="Sean Hardman" w:date="2013-09-01T14:16:00Z">
        <w:r w:rsidDel="00AC3D24">
          <w:delText>1.4</w:delText>
        </w:r>
        <w:r w:rsidDel="00AC3D24">
          <w:rPr>
            <w:rFonts w:asciiTheme="minorHAnsi" w:eastAsiaTheme="minorEastAsia" w:hAnsiTheme="minorHAnsi" w:cstheme="minorBidi"/>
          </w:rPr>
          <w:tab/>
        </w:r>
        <w:r w:rsidDel="00AC3D24">
          <w:delText>Controlling Documents</w:delText>
        </w:r>
        <w:r w:rsidDel="00AC3D24">
          <w:tab/>
        </w:r>
        <w:r w:rsidDel="00AC3D24">
          <w:fldChar w:fldCharType="begin"/>
        </w:r>
        <w:r w:rsidDel="00AC3D24">
          <w:delInstrText xml:space="preserve"> PAGEREF _Toc169501535 \h </w:delInstrText>
        </w:r>
        <w:r w:rsidDel="00AC3D24">
          <w:fldChar w:fldCharType="separate"/>
        </w:r>
        <w:r w:rsidR="007B04DD" w:rsidDel="00AC3D24">
          <w:delText>4</w:delText>
        </w:r>
        <w:r w:rsidDel="00AC3D24">
          <w:fldChar w:fldCharType="end"/>
        </w:r>
      </w:del>
    </w:p>
    <w:p w14:paraId="1A1705E0" w14:textId="77777777" w:rsidR="006755E0" w:rsidDel="00AC3D24" w:rsidRDefault="006755E0">
      <w:pPr>
        <w:pStyle w:val="TOC2"/>
        <w:tabs>
          <w:tab w:val="left" w:pos="862"/>
        </w:tabs>
        <w:ind w:left="0" w:firstLine="0"/>
        <w:rPr>
          <w:del w:id="41" w:author="Sean Hardman" w:date="2013-09-01T14:16:00Z"/>
          <w:rFonts w:asciiTheme="minorHAnsi" w:eastAsiaTheme="minorEastAsia" w:hAnsiTheme="minorHAnsi" w:cstheme="minorBidi"/>
        </w:rPr>
        <w:pPrChange w:id="42" w:author="Sean Hardman" w:date="2013-09-01T14:16:00Z">
          <w:pPr>
            <w:pStyle w:val="TOC2"/>
            <w:tabs>
              <w:tab w:val="left" w:pos="862"/>
            </w:tabs>
          </w:pPr>
        </w:pPrChange>
      </w:pPr>
      <w:del w:id="43" w:author="Sean Hardman" w:date="2013-09-01T14:16:00Z">
        <w:r w:rsidDel="00AC3D24">
          <w:delText>1.5</w:delText>
        </w:r>
        <w:r w:rsidDel="00AC3D24">
          <w:rPr>
            <w:rFonts w:asciiTheme="minorHAnsi" w:eastAsiaTheme="minorEastAsia" w:hAnsiTheme="minorHAnsi" w:cstheme="minorBidi"/>
          </w:rPr>
          <w:tab/>
        </w:r>
        <w:r w:rsidDel="00AC3D24">
          <w:delText>Applicable Documents</w:delText>
        </w:r>
        <w:r w:rsidDel="00AC3D24">
          <w:tab/>
        </w:r>
        <w:r w:rsidDel="00AC3D24">
          <w:fldChar w:fldCharType="begin"/>
        </w:r>
        <w:r w:rsidDel="00AC3D24">
          <w:delInstrText xml:space="preserve"> PAGEREF _Toc169501536 \h </w:delInstrText>
        </w:r>
        <w:r w:rsidDel="00AC3D24">
          <w:fldChar w:fldCharType="separate"/>
        </w:r>
        <w:r w:rsidR="007B04DD" w:rsidDel="00AC3D24">
          <w:delText>4</w:delText>
        </w:r>
        <w:r w:rsidDel="00AC3D24">
          <w:fldChar w:fldCharType="end"/>
        </w:r>
      </w:del>
    </w:p>
    <w:p w14:paraId="004911BC" w14:textId="77777777" w:rsidR="006755E0" w:rsidDel="00AC3D24" w:rsidRDefault="006755E0">
      <w:pPr>
        <w:pStyle w:val="TOC2"/>
        <w:tabs>
          <w:tab w:val="left" w:pos="862"/>
        </w:tabs>
        <w:ind w:left="0" w:firstLine="0"/>
        <w:rPr>
          <w:del w:id="44" w:author="Sean Hardman" w:date="2013-09-01T14:16:00Z"/>
          <w:rFonts w:asciiTheme="minorHAnsi" w:eastAsiaTheme="minorEastAsia" w:hAnsiTheme="minorHAnsi" w:cstheme="minorBidi"/>
        </w:rPr>
        <w:pPrChange w:id="45" w:author="Sean Hardman" w:date="2013-09-01T14:16:00Z">
          <w:pPr>
            <w:pStyle w:val="TOC2"/>
            <w:tabs>
              <w:tab w:val="left" w:pos="862"/>
            </w:tabs>
          </w:pPr>
        </w:pPrChange>
      </w:pPr>
      <w:del w:id="46" w:author="Sean Hardman" w:date="2013-09-01T14:16:00Z">
        <w:r w:rsidDel="00AC3D24">
          <w:delText>1.6</w:delText>
        </w:r>
        <w:r w:rsidDel="00AC3D24">
          <w:rPr>
            <w:rFonts w:asciiTheme="minorHAnsi" w:eastAsiaTheme="minorEastAsia" w:hAnsiTheme="minorHAnsi" w:cstheme="minorBidi"/>
          </w:rPr>
          <w:tab/>
        </w:r>
        <w:r w:rsidDel="00AC3D24">
          <w:delText>Document Maintenance</w:delText>
        </w:r>
        <w:r w:rsidDel="00AC3D24">
          <w:tab/>
        </w:r>
        <w:r w:rsidDel="00AC3D24">
          <w:fldChar w:fldCharType="begin"/>
        </w:r>
        <w:r w:rsidDel="00AC3D24">
          <w:delInstrText xml:space="preserve"> PAGEREF _Toc169501537 \h </w:delInstrText>
        </w:r>
        <w:r w:rsidDel="00AC3D24">
          <w:fldChar w:fldCharType="separate"/>
        </w:r>
        <w:r w:rsidR="007B04DD" w:rsidDel="00AC3D24">
          <w:delText>5</w:delText>
        </w:r>
        <w:r w:rsidDel="00AC3D24">
          <w:fldChar w:fldCharType="end"/>
        </w:r>
      </w:del>
    </w:p>
    <w:p w14:paraId="0E3A04FC" w14:textId="77777777" w:rsidR="006755E0" w:rsidDel="00AC3D24" w:rsidRDefault="006755E0">
      <w:pPr>
        <w:pStyle w:val="TOC1"/>
        <w:tabs>
          <w:tab w:val="left" w:pos="574"/>
        </w:tabs>
        <w:ind w:left="0" w:firstLine="0"/>
        <w:rPr>
          <w:del w:id="47" w:author="Sean Hardman" w:date="2013-09-01T14:16:00Z"/>
          <w:rFonts w:asciiTheme="minorHAnsi" w:eastAsiaTheme="minorEastAsia" w:hAnsiTheme="minorHAnsi" w:cstheme="minorBidi"/>
          <w:b w:val="0"/>
          <w:caps w:val="0"/>
        </w:rPr>
        <w:pPrChange w:id="48" w:author="Sean Hardman" w:date="2013-09-01T14:16:00Z">
          <w:pPr>
            <w:pStyle w:val="TOC1"/>
            <w:tabs>
              <w:tab w:val="left" w:pos="574"/>
            </w:tabs>
          </w:pPr>
        </w:pPrChange>
      </w:pPr>
      <w:del w:id="49" w:author="Sean Hardman" w:date="2013-09-01T14:16:00Z">
        <w:r w:rsidDel="00AC3D24">
          <w:delText>2.0</w:delText>
        </w:r>
        <w:r w:rsidDel="00AC3D24">
          <w:rPr>
            <w:rFonts w:asciiTheme="minorHAnsi" w:eastAsiaTheme="minorEastAsia" w:hAnsiTheme="minorHAnsi" w:cstheme="minorBidi"/>
            <w:b w:val="0"/>
            <w:caps w:val="0"/>
          </w:rPr>
          <w:tab/>
        </w:r>
        <w:r w:rsidDel="00AC3D24">
          <w:delText>General Scenarios</w:delText>
        </w:r>
        <w:r w:rsidDel="00AC3D24">
          <w:tab/>
        </w:r>
        <w:r w:rsidDel="00AC3D24">
          <w:fldChar w:fldCharType="begin"/>
        </w:r>
        <w:r w:rsidDel="00AC3D24">
          <w:delInstrText xml:space="preserve"> PAGEREF _Toc169501538 \h </w:delInstrText>
        </w:r>
        <w:r w:rsidDel="00AC3D24">
          <w:fldChar w:fldCharType="separate"/>
        </w:r>
        <w:r w:rsidR="007B04DD" w:rsidDel="00AC3D24">
          <w:delText>6</w:delText>
        </w:r>
        <w:r w:rsidDel="00AC3D24">
          <w:fldChar w:fldCharType="end"/>
        </w:r>
      </w:del>
    </w:p>
    <w:p w14:paraId="62DDE70D" w14:textId="77777777" w:rsidR="006755E0" w:rsidDel="00AC3D24" w:rsidRDefault="006755E0">
      <w:pPr>
        <w:pStyle w:val="TOC2"/>
        <w:tabs>
          <w:tab w:val="left" w:pos="862"/>
        </w:tabs>
        <w:ind w:left="0" w:firstLine="0"/>
        <w:rPr>
          <w:del w:id="50" w:author="Sean Hardman" w:date="2013-09-01T14:16:00Z"/>
          <w:rFonts w:asciiTheme="minorHAnsi" w:eastAsiaTheme="minorEastAsia" w:hAnsiTheme="minorHAnsi" w:cstheme="minorBidi"/>
        </w:rPr>
        <w:pPrChange w:id="51" w:author="Sean Hardman" w:date="2013-09-01T14:16:00Z">
          <w:pPr>
            <w:pStyle w:val="TOC2"/>
            <w:tabs>
              <w:tab w:val="left" w:pos="862"/>
            </w:tabs>
          </w:pPr>
        </w:pPrChange>
      </w:pPr>
      <w:del w:id="52" w:author="Sean Hardman" w:date="2013-09-01T14:16:00Z">
        <w:r w:rsidDel="00AC3D24">
          <w:delText>2.1</w:delText>
        </w:r>
        <w:r w:rsidDel="00AC3D24">
          <w:rPr>
            <w:rFonts w:asciiTheme="minorHAnsi" w:eastAsiaTheme="minorEastAsia" w:hAnsiTheme="minorHAnsi" w:cstheme="minorBidi"/>
          </w:rPr>
          <w:tab/>
        </w:r>
        <w:r w:rsidDel="00AC3D24">
          <w:delText>Available Resources by Common Attribute</w:delText>
        </w:r>
        <w:r w:rsidDel="00AC3D24">
          <w:tab/>
        </w:r>
        <w:r w:rsidDel="00AC3D24">
          <w:fldChar w:fldCharType="begin"/>
        </w:r>
        <w:r w:rsidDel="00AC3D24">
          <w:delInstrText xml:space="preserve"> PAGEREF _Toc169501539 \h </w:delInstrText>
        </w:r>
        <w:r w:rsidDel="00AC3D24">
          <w:fldChar w:fldCharType="separate"/>
        </w:r>
        <w:r w:rsidR="007B04DD" w:rsidDel="00AC3D24">
          <w:delText>6</w:delText>
        </w:r>
        <w:r w:rsidDel="00AC3D24">
          <w:fldChar w:fldCharType="end"/>
        </w:r>
      </w:del>
    </w:p>
    <w:p w14:paraId="75F5CC12" w14:textId="77777777" w:rsidR="006755E0" w:rsidDel="00AC3D24" w:rsidRDefault="006755E0">
      <w:pPr>
        <w:pStyle w:val="TOC2"/>
        <w:tabs>
          <w:tab w:val="left" w:pos="862"/>
        </w:tabs>
        <w:ind w:left="0" w:firstLine="0"/>
        <w:rPr>
          <w:del w:id="53" w:author="Sean Hardman" w:date="2013-09-01T14:16:00Z"/>
          <w:rFonts w:asciiTheme="minorHAnsi" w:eastAsiaTheme="minorEastAsia" w:hAnsiTheme="minorHAnsi" w:cstheme="minorBidi"/>
        </w:rPr>
        <w:pPrChange w:id="54" w:author="Sean Hardman" w:date="2013-09-01T14:16:00Z">
          <w:pPr>
            <w:pStyle w:val="TOC2"/>
            <w:tabs>
              <w:tab w:val="left" w:pos="862"/>
            </w:tabs>
          </w:pPr>
        </w:pPrChange>
      </w:pPr>
      <w:del w:id="55" w:author="Sean Hardman" w:date="2013-09-01T14:16:00Z">
        <w:r w:rsidDel="00AC3D24">
          <w:delText>2.2</w:delText>
        </w:r>
        <w:r w:rsidDel="00AC3D24">
          <w:rPr>
            <w:rFonts w:asciiTheme="minorHAnsi" w:eastAsiaTheme="minorEastAsia" w:hAnsiTheme="minorHAnsi" w:cstheme="minorBidi"/>
          </w:rPr>
          <w:tab/>
        </w:r>
        <w:r w:rsidDel="00AC3D24">
          <w:delText>Measurement Type</w:delText>
        </w:r>
        <w:r w:rsidDel="00AC3D24">
          <w:tab/>
        </w:r>
        <w:r w:rsidDel="00AC3D24">
          <w:fldChar w:fldCharType="begin"/>
        </w:r>
        <w:r w:rsidDel="00AC3D24">
          <w:delInstrText xml:space="preserve"> PAGEREF _Toc169501540 \h </w:delInstrText>
        </w:r>
        <w:r w:rsidDel="00AC3D24">
          <w:fldChar w:fldCharType="separate"/>
        </w:r>
        <w:r w:rsidR="007B04DD" w:rsidDel="00AC3D24">
          <w:delText>6</w:delText>
        </w:r>
        <w:r w:rsidDel="00AC3D24">
          <w:fldChar w:fldCharType="end"/>
        </w:r>
      </w:del>
    </w:p>
    <w:p w14:paraId="71A2C599" w14:textId="77777777" w:rsidR="006755E0" w:rsidDel="00AC3D24" w:rsidRDefault="006755E0">
      <w:pPr>
        <w:pStyle w:val="TOC2"/>
        <w:tabs>
          <w:tab w:val="left" w:pos="862"/>
        </w:tabs>
        <w:ind w:left="0" w:firstLine="0"/>
        <w:rPr>
          <w:del w:id="56" w:author="Sean Hardman" w:date="2013-09-01T14:16:00Z"/>
          <w:rFonts w:asciiTheme="minorHAnsi" w:eastAsiaTheme="minorEastAsia" w:hAnsiTheme="minorHAnsi" w:cstheme="minorBidi"/>
        </w:rPr>
        <w:pPrChange w:id="57" w:author="Sean Hardman" w:date="2013-09-01T14:16:00Z">
          <w:pPr>
            <w:pStyle w:val="TOC2"/>
            <w:tabs>
              <w:tab w:val="left" w:pos="862"/>
            </w:tabs>
          </w:pPr>
        </w:pPrChange>
      </w:pPr>
      <w:del w:id="58" w:author="Sean Hardman" w:date="2013-09-01T14:16:00Z">
        <w:r w:rsidDel="00AC3D24">
          <w:delText>2.3</w:delText>
        </w:r>
        <w:r w:rsidDel="00AC3D24">
          <w:rPr>
            <w:rFonts w:asciiTheme="minorHAnsi" w:eastAsiaTheme="minorEastAsia" w:hAnsiTheme="minorHAnsi" w:cstheme="minorBidi"/>
          </w:rPr>
          <w:tab/>
        </w:r>
        <w:r w:rsidDel="00AC3D24">
          <w:delText>Time Range</w:delText>
        </w:r>
        <w:r w:rsidDel="00AC3D24">
          <w:tab/>
        </w:r>
        <w:r w:rsidDel="00AC3D24">
          <w:fldChar w:fldCharType="begin"/>
        </w:r>
        <w:r w:rsidDel="00AC3D24">
          <w:delInstrText xml:space="preserve"> PAGEREF _Toc169501541 \h </w:delInstrText>
        </w:r>
        <w:r w:rsidDel="00AC3D24">
          <w:fldChar w:fldCharType="separate"/>
        </w:r>
        <w:r w:rsidR="007B04DD" w:rsidDel="00AC3D24">
          <w:delText>7</w:delText>
        </w:r>
        <w:r w:rsidDel="00AC3D24">
          <w:fldChar w:fldCharType="end"/>
        </w:r>
      </w:del>
    </w:p>
    <w:p w14:paraId="0C83708D" w14:textId="77777777" w:rsidR="006755E0" w:rsidDel="00AC3D24" w:rsidRDefault="006755E0">
      <w:pPr>
        <w:pStyle w:val="TOC2"/>
        <w:tabs>
          <w:tab w:val="left" w:pos="862"/>
        </w:tabs>
        <w:ind w:left="0" w:firstLine="0"/>
        <w:rPr>
          <w:del w:id="59" w:author="Sean Hardman" w:date="2013-09-01T14:16:00Z"/>
          <w:rFonts w:asciiTheme="minorHAnsi" w:eastAsiaTheme="minorEastAsia" w:hAnsiTheme="minorHAnsi" w:cstheme="minorBidi"/>
        </w:rPr>
        <w:pPrChange w:id="60" w:author="Sean Hardman" w:date="2013-09-01T14:16:00Z">
          <w:pPr>
            <w:pStyle w:val="TOC2"/>
            <w:tabs>
              <w:tab w:val="left" w:pos="862"/>
            </w:tabs>
          </w:pPr>
        </w:pPrChange>
      </w:pPr>
      <w:del w:id="61" w:author="Sean Hardman" w:date="2013-09-01T14:16:00Z">
        <w:r w:rsidDel="00AC3D24">
          <w:delText>2.4</w:delText>
        </w:r>
        <w:r w:rsidDel="00AC3D24">
          <w:rPr>
            <w:rFonts w:asciiTheme="minorHAnsi" w:eastAsiaTheme="minorEastAsia" w:hAnsiTheme="minorHAnsi" w:cstheme="minorBidi"/>
          </w:rPr>
          <w:tab/>
        </w:r>
        <w:r w:rsidDel="00AC3D24">
          <w:delText>Geographic Location</w:delText>
        </w:r>
        <w:r w:rsidDel="00AC3D24">
          <w:tab/>
        </w:r>
        <w:r w:rsidDel="00AC3D24">
          <w:fldChar w:fldCharType="begin"/>
        </w:r>
        <w:r w:rsidDel="00AC3D24">
          <w:delInstrText xml:space="preserve"> PAGEREF _Toc169501542 \h </w:delInstrText>
        </w:r>
        <w:r w:rsidDel="00AC3D24">
          <w:fldChar w:fldCharType="separate"/>
        </w:r>
        <w:r w:rsidR="007B04DD" w:rsidDel="00AC3D24">
          <w:delText>8</w:delText>
        </w:r>
        <w:r w:rsidDel="00AC3D24">
          <w:fldChar w:fldCharType="end"/>
        </w:r>
      </w:del>
    </w:p>
    <w:p w14:paraId="29818F57" w14:textId="77777777" w:rsidR="006755E0" w:rsidDel="00AC3D24" w:rsidRDefault="006755E0">
      <w:pPr>
        <w:pStyle w:val="TOC2"/>
        <w:tabs>
          <w:tab w:val="left" w:pos="862"/>
        </w:tabs>
        <w:ind w:left="0" w:firstLine="0"/>
        <w:rPr>
          <w:del w:id="62" w:author="Sean Hardman" w:date="2013-09-01T14:16:00Z"/>
          <w:rFonts w:asciiTheme="minorHAnsi" w:eastAsiaTheme="minorEastAsia" w:hAnsiTheme="minorHAnsi" w:cstheme="minorBidi"/>
        </w:rPr>
        <w:pPrChange w:id="63" w:author="Sean Hardman" w:date="2013-09-01T14:16:00Z">
          <w:pPr>
            <w:pStyle w:val="TOC2"/>
            <w:tabs>
              <w:tab w:val="left" w:pos="862"/>
            </w:tabs>
          </w:pPr>
        </w:pPrChange>
      </w:pPr>
      <w:del w:id="64" w:author="Sean Hardman" w:date="2013-09-01T14:16:00Z">
        <w:r w:rsidDel="00AC3D24">
          <w:delText>2.5</w:delText>
        </w:r>
        <w:r w:rsidDel="00AC3D24">
          <w:rPr>
            <w:rFonts w:asciiTheme="minorHAnsi" w:eastAsiaTheme="minorEastAsia" w:hAnsiTheme="minorHAnsi" w:cstheme="minorBidi"/>
          </w:rPr>
          <w:tab/>
        </w:r>
        <w:r w:rsidDel="00AC3D24">
          <w:delText>Resource Identifier</w:delText>
        </w:r>
        <w:r w:rsidDel="00AC3D24">
          <w:tab/>
        </w:r>
        <w:r w:rsidDel="00AC3D24">
          <w:fldChar w:fldCharType="begin"/>
        </w:r>
        <w:r w:rsidDel="00AC3D24">
          <w:delInstrText xml:space="preserve"> PAGEREF _Toc169501543 \h </w:delInstrText>
        </w:r>
        <w:r w:rsidDel="00AC3D24">
          <w:fldChar w:fldCharType="separate"/>
        </w:r>
        <w:r w:rsidR="007B04DD" w:rsidDel="00AC3D24">
          <w:delText>9</w:delText>
        </w:r>
        <w:r w:rsidDel="00AC3D24">
          <w:fldChar w:fldCharType="end"/>
        </w:r>
      </w:del>
    </w:p>
    <w:p w14:paraId="6A64C655" w14:textId="77777777" w:rsidR="006755E0" w:rsidDel="00AC3D24" w:rsidRDefault="006755E0">
      <w:pPr>
        <w:pStyle w:val="TOC2"/>
        <w:tabs>
          <w:tab w:val="left" w:pos="862"/>
        </w:tabs>
        <w:ind w:left="0" w:firstLine="0"/>
        <w:rPr>
          <w:del w:id="65" w:author="Sean Hardman" w:date="2013-09-01T14:16:00Z"/>
          <w:rFonts w:asciiTheme="minorHAnsi" w:eastAsiaTheme="minorEastAsia" w:hAnsiTheme="minorHAnsi" w:cstheme="minorBidi"/>
        </w:rPr>
        <w:pPrChange w:id="66" w:author="Sean Hardman" w:date="2013-09-01T14:16:00Z">
          <w:pPr>
            <w:pStyle w:val="TOC2"/>
            <w:tabs>
              <w:tab w:val="left" w:pos="862"/>
            </w:tabs>
          </w:pPr>
        </w:pPrChange>
      </w:pPr>
      <w:del w:id="67" w:author="Sean Hardman" w:date="2013-09-01T14:16:00Z">
        <w:r w:rsidDel="00AC3D24">
          <w:delText>2.6</w:delText>
        </w:r>
        <w:r w:rsidDel="00AC3D24">
          <w:rPr>
            <w:rFonts w:asciiTheme="minorHAnsi" w:eastAsiaTheme="minorEastAsia" w:hAnsiTheme="minorHAnsi" w:cstheme="minorBidi"/>
          </w:rPr>
          <w:tab/>
        </w:r>
        <w:r w:rsidDel="00AC3D24">
          <w:delText>Target</w:delText>
        </w:r>
        <w:r w:rsidDel="00AC3D24">
          <w:tab/>
        </w:r>
        <w:r w:rsidDel="00AC3D24">
          <w:tab/>
        </w:r>
        <w:r w:rsidDel="00AC3D24">
          <w:fldChar w:fldCharType="begin"/>
        </w:r>
        <w:r w:rsidDel="00AC3D24">
          <w:delInstrText xml:space="preserve"> PAGEREF _Toc169501544 \h </w:delInstrText>
        </w:r>
        <w:r w:rsidDel="00AC3D24">
          <w:fldChar w:fldCharType="separate"/>
        </w:r>
        <w:r w:rsidR="007B04DD" w:rsidDel="00AC3D24">
          <w:delText>9</w:delText>
        </w:r>
        <w:r w:rsidDel="00AC3D24">
          <w:fldChar w:fldCharType="end"/>
        </w:r>
      </w:del>
    </w:p>
    <w:p w14:paraId="3719A0E4" w14:textId="77777777" w:rsidR="006755E0" w:rsidDel="00AC3D24" w:rsidRDefault="006755E0">
      <w:pPr>
        <w:pStyle w:val="TOC1"/>
        <w:tabs>
          <w:tab w:val="left" w:pos="574"/>
        </w:tabs>
        <w:ind w:left="0" w:firstLine="0"/>
        <w:rPr>
          <w:del w:id="68" w:author="Sean Hardman" w:date="2013-09-01T14:16:00Z"/>
          <w:rFonts w:asciiTheme="minorHAnsi" w:eastAsiaTheme="minorEastAsia" w:hAnsiTheme="minorHAnsi" w:cstheme="minorBidi"/>
          <w:b w:val="0"/>
          <w:caps w:val="0"/>
        </w:rPr>
        <w:pPrChange w:id="69" w:author="Sean Hardman" w:date="2013-09-01T14:16:00Z">
          <w:pPr>
            <w:pStyle w:val="TOC1"/>
            <w:tabs>
              <w:tab w:val="left" w:pos="574"/>
            </w:tabs>
          </w:pPr>
        </w:pPrChange>
      </w:pPr>
      <w:del w:id="70" w:author="Sean Hardman" w:date="2013-09-01T14:16:00Z">
        <w:r w:rsidDel="00AC3D24">
          <w:delText>3.0</w:delText>
        </w:r>
        <w:r w:rsidDel="00AC3D24">
          <w:rPr>
            <w:rFonts w:asciiTheme="minorHAnsi" w:eastAsiaTheme="minorEastAsia" w:hAnsiTheme="minorHAnsi" w:cstheme="minorBidi"/>
            <w:b w:val="0"/>
            <w:caps w:val="0"/>
          </w:rPr>
          <w:tab/>
        </w:r>
        <w:r w:rsidDel="00AC3D24">
          <w:delText>Discipline-Specific Scenarios</w:delText>
        </w:r>
        <w:r w:rsidDel="00AC3D24">
          <w:tab/>
        </w:r>
        <w:r w:rsidDel="00AC3D24">
          <w:fldChar w:fldCharType="begin"/>
        </w:r>
        <w:r w:rsidDel="00AC3D24">
          <w:delInstrText xml:space="preserve"> PAGEREF _Toc169501545 \h </w:delInstrText>
        </w:r>
        <w:r w:rsidDel="00AC3D24">
          <w:fldChar w:fldCharType="separate"/>
        </w:r>
        <w:r w:rsidR="007B04DD" w:rsidDel="00AC3D24">
          <w:delText>10</w:delText>
        </w:r>
        <w:r w:rsidDel="00AC3D24">
          <w:fldChar w:fldCharType="end"/>
        </w:r>
      </w:del>
    </w:p>
    <w:p w14:paraId="6D3E27E3" w14:textId="77777777" w:rsidR="006755E0" w:rsidDel="00AC3D24" w:rsidRDefault="006755E0">
      <w:pPr>
        <w:pStyle w:val="TOC2"/>
        <w:tabs>
          <w:tab w:val="left" w:pos="862"/>
        </w:tabs>
        <w:ind w:left="0" w:firstLine="0"/>
        <w:rPr>
          <w:del w:id="71" w:author="Sean Hardman" w:date="2013-09-01T14:16:00Z"/>
          <w:rFonts w:asciiTheme="minorHAnsi" w:eastAsiaTheme="minorEastAsia" w:hAnsiTheme="minorHAnsi" w:cstheme="minorBidi"/>
        </w:rPr>
        <w:pPrChange w:id="72" w:author="Sean Hardman" w:date="2013-09-01T14:16:00Z">
          <w:pPr>
            <w:pStyle w:val="TOC2"/>
            <w:tabs>
              <w:tab w:val="left" w:pos="862"/>
            </w:tabs>
          </w:pPr>
        </w:pPrChange>
      </w:pPr>
      <w:del w:id="73" w:author="Sean Hardman" w:date="2013-09-01T14:16:00Z">
        <w:r w:rsidDel="00AC3D24">
          <w:delText>3.1</w:delText>
        </w:r>
        <w:r w:rsidDel="00AC3D24">
          <w:rPr>
            <w:rFonts w:asciiTheme="minorHAnsi" w:eastAsiaTheme="minorEastAsia" w:hAnsiTheme="minorHAnsi" w:cstheme="minorBidi"/>
          </w:rPr>
          <w:tab/>
        </w:r>
        <w:r w:rsidDel="00AC3D24">
          <w:delText>Atmospheric Observations</w:delText>
        </w:r>
        <w:r w:rsidDel="00AC3D24">
          <w:tab/>
        </w:r>
        <w:r w:rsidDel="00AC3D24">
          <w:fldChar w:fldCharType="begin"/>
        </w:r>
        <w:r w:rsidDel="00AC3D24">
          <w:delInstrText xml:space="preserve"> PAGEREF _Toc169501546 \h </w:delInstrText>
        </w:r>
        <w:r w:rsidDel="00AC3D24">
          <w:fldChar w:fldCharType="separate"/>
        </w:r>
        <w:r w:rsidR="007B04DD" w:rsidDel="00AC3D24">
          <w:delText>10</w:delText>
        </w:r>
        <w:r w:rsidDel="00AC3D24">
          <w:fldChar w:fldCharType="end"/>
        </w:r>
      </w:del>
    </w:p>
    <w:p w14:paraId="048D203C" w14:textId="77777777" w:rsidR="006755E0" w:rsidDel="00AC3D24" w:rsidRDefault="006755E0">
      <w:pPr>
        <w:pStyle w:val="TOC2"/>
        <w:tabs>
          <w:tab w:val="left" w:pos="862"/>
        </w:tabs>
        <w:ind w:left="0" w:firstLine="0"/>
        <w:rPr>
          <w:del w:id="74" w:author="Sean Hardman" w:date="2013-09-01T14:16:00Z"/>
          <w:rFonts w:asciiTheme="minorHAnsi" w:eastAsiaTheme="minorEastAsia" w:hAnsiTheme="minorHAnsi" w:cstheme="minorBidi"/>
        </w:rPr>
        <w:pPrChange w:id="75" w:author="Sean Hardman" w:date="2013-09-01T14:16:00Z">
          <w:pPr>
            <w:pStyle w:val="TOC2"/>
            <w:tabs>
              <w:tab w:val="left" w:pos="862"/>
            </w:tabs>
          </w:pPr>
        </w:pPrChange>
      </w:pPr>
      <w:del w:id="76" w:author="Sean Hardman" w:date="2013-09-01T14:16:00Z">
        <w:r w:rsidDel="00AC3D24">
          <w:delText>3.2</w:delText>
        </w:r>
        <w:r w:rsidDel="00AC3D24">
          <w:rPr>
            <w:rFonts w:asciiTheme="minorHAnsi" w:eastAsiaTheme="minorEastAsia" w:hAnsiTheme="minorHAnsi" w:cstheme="minorBidi"/>
          </w:rPr>
          <w:tab/>
        </w:r>
        <w:r w:rsidDel="00AC3D24">
          <w:delText>Ring Observations</w:delText>
        </w:r>
        <w:r w:rsidDel="00AC3D24">
          <w:tab/>
        </w:r>
        <w:r w:rsidDel="00AC3D24">
          <w:fldChar w:fldCharType="begin"/>
        </w:r>
        <w:r w:rsidDel="00AC3D24">
          <w:delInstrText xml:space="preserve"> PAGEREF _Toc169501547 \h </w:delInstrText>
        </w:r>
        <w:r w:rsidDel="00AC3D24">
          <w:fldChar w:fldCharType="separate"/>
        </w:r>
        <w:r w:rsidR="007B04DD" w:rsidDel="00AC3D24">
          <w:delText>11</w:delText>
        </w:r>
        <w:r w:rsidDel="00AC3D24">
          <w:fldChar w:fldCharType="end"/>
        </w:r>
      </w:del>
    </w:p>
    <w:p w14:paraId="351A5F83" w14:textId="77777777" w:rsidR="006755E0" w:rsidDel="00AC3D24" w:rsidRDefault="006755E0">
      <w:pPr>
        <w:pStyle w:val="TOC2"/>
        <w:tabs>
          <w:tab w:val="left" w:pos="862"/>
        </w:tabs>
        <w:ind w:left="0" w:firstLine="0"/>
        <w:rPr>
          <w:del w:id="77" w:author="Sean Hardman" w:date="2013-09-01T14:16:00Z"/>
          <w:rFonts w:asciiTheme="minorHAnsi" w:eastAsiaTheme="minorEastAsia" w:hAnsiTheme="minorHAnsi" w:cstheme="minorBidi"/>
        </w:rPr>
        <w:pPrChange w:id="78" w:author="Sean Hardman" w:date="2013-09-01T14:16:00Z">
          <w:pPr>
            <w:pStyle w:val="TOC2"/>
            <w:tabs>
              <w:tab w:val="left" w:pos="862"/>
            </w:tabs>
          </w:pPr>
        </w:pPrChange>
      </w:pPr>
      <w:del w:id="79" w:author="Sean Hardman" w:date="2013-09-01T14:16:00Z">
        <w:r w:rsidDel="00AC3D24">
          <w:delText>3.3</w:delText>
        </w:r>
        <w:r w:rsidDel="00AC3D24">
          <w:rPr>
            <w:rFonts w:asciiTheme="minorHAnsi" w:eastAsiaTheme="minorEastAsia" w:hAnsiTheme="minorHAnsi" w:cstheme="minorBidi"/>
          </w:rPr>
          <w:tab/>
        </w:r>
        <w:r w:rsidDel="00AC3D24">
          <w:delText>Cassini ISS Movie</w:delText>
        </w:r>
        <w:r w:rsidDel="00AC3D24">
          <w:tab/>
        </w:r>
        <w:r w:rsidDel="00AC3D24">
          <w:fldChar w:fldCharType="begin"/>
        </w:r>
        <w:r w:rsidDel="00AC3D24">
          <w:delInstrText xml:space="preserve"> PAGEREF _Toc169501548 \h </w:delInstrText>
        </w:r>
        <w:r w:rsidDel="00AC3D24">
          <w:fldChar w:fldCharType="separate"/>
        </w:r>
        <w:r w:rsidR="007B04DD" w:rsidDel="00AC3D24">
          <w:delText>11</w:delText>
        </w:r>
        <w:r w:rsidDel="00AC3D24">
          <w:fldChar w:fldCharType="end"/>
        </w:r>
      </w:del>
    </w:p>
    <w:p w14:paraId="4FCEE387" w14:textId="77777777" w:rsidR="006755E0" w:rsidDel="00AC3D24" w:rsidRDefault="006755E0">
      <w:pPr>
        <w:pStyle w:val="TOC2"/>
        <w:tabs>
          <w:tab w:val="left" w:pos="862"/>
        </w:tabs>
        <w:ind w:left="0" w:firstLine="0"/>
        <w:rPr>
          <w:del w:id="80" w:author="Sean Hardman" w:date="2013-09-01T14:16:00Z"/>
          <w:rFonts w:asciiTheme="minorHAnsi" w:eastAsiaTheme="minorEastAsia" w:hAnsiTheme="minorHAnsi" w:cstheme="minorBidi"/>
        </w:rPr>
        <w:pPrChange w:id="81" w:author="Sean Hardman" w:date="2013-09-01T14:16:00Z">
          <w:pPr>
            <w:pStyle w:val="TOC2"/>
            <w:tabs>
              <w:tab w:val="left" w:pos="862"/>
            </w:tabs>
          </w:pPr>
        </w:pPrChange>
      </w:pPr>
      <w:del w:id="82" w:author="Sean Hardman" w:date="2013-09-01T14:16:00Z">
        <w:r w:rsidDel="00AC3D24">
          <w:delText>3.4</w:delText>
        </w:r>
        <w:r w:rsidDel="00AC3D24">
          <w:rPr>
            <w:rFonts w:asciiTheme="minorHAnsi" w:eastAsiaTheme="minorEastAsia" w:hAnsiTheme="minorHAnsi" w:cstheme="minorBidi"/>
          </w:rPr>
          <w:tab/>
        </w:r>
        <w:r w:rsidDel="00AC3D24">
          <w:delText>MAPS Time Series</w:delText>
        </w:r>
        <w:r w:rsidDel="00AC3D24">
          <w:tab/>
        </w:r>
        <w:r w:rsidDel="00AC3D24">
          <w:fldChar w:fldCharType="begin"/>
        </w:r>
        <w:r w:rsidDel="00AC3D24">
          <w:delInstrText xml:space="preserve"> PAGEREF _Toc169501549 \h </w:delInstrText>
        </w:r>
        <w:r w:rsidDel="00AC3D24">
          <w:fldChar w:fldCharType="separate"/>
        </w:r>
        <w:r w:rsidR="007B04DD" w:rsidDel="00AC3D24">
          <w:delText>12</w:delText>
        </w:r>
        <w:r w:rsidDel="00AC3D24">
          <w:fldChar w:fldCharType="end"/>
        </w:r>
      </w:del>
    </w:p>
    <w:p w14:paraId="4EFBA20F" w14:textId="77777777" w:rsidR="006755E0" w:rsidDel="00AC3D24" w:rsidRDefault="006755E0">
      <w:pPr>
        <w:pStyle w:val="TOC2"/>
        <w:tabs>
          <w:tab w:val="left" w:pos="862"/>
        </w:tabs>
        <w:ind w:left="0" w:firstLine="0"/>
        <w:rPr>
          <w:del w:id="83" w:author="Sean Hardman" w:date="2013-09-01T14:16:00Z"/>
          <w:rFonts w:asciiTheme="minorHAnsi" w:eastAsiaTheme="minorEastAsia" w:hAnsiTheme="minorHAnsi" w:cstheme="minorBidi"/>
        </w:rPr>
        <w:pPrChange w:id="84" w:author="Sean Hardman" w:date="2013-09-01T14:16:00Z">
          <w:pPr>
            <w:pStyle w:val="TOC2"/>
            <w:tabs>
              <w:tab w:val="left" w:pos="862"/>
            </w:tabs>
          </w:pPr>
        </w:pPrChange>
      </w:pPr>
      <w:del w:id="85" w:author="Sean Hardman" w:date="2013-09-01T14:16:00Z">
        <w:r w:rsidDel="00AC3D24">
          <w:delText>3.5</w:delText>
        </w:r>
        <w:r w:rsidDel="00AC3D24">
          <w:rPr>
            <w:rFonts w:asciiTheme="minorHAnsi" w:eastAsiaTheme="minorEastAsia" w:hAnsiTheme="minorHAnsi" w:cstheme="minorBidi"/>
          </w:rPr>
          <w:tab/>
        </w:r>
        <w:r w:rsidDel="00AC3D24">
          <w:delText>Storm System on Saturn</w:delText>
        </w:r>
        <w:r w:rsidDel="00AC3D24">
          <w:tab/>
        </w:r>
        <w:r w:rsidDel="00AC3D24">
          <w:fldChar w:fldCharType="begin"/>
        </w:r>
        <w:r w:rsidDel="00AC3D24">
          <w:delInstrText xml:space="preserve"> PAGEREF _Toc169501550 \h </w:delInstrText>
        </w:r>
        <w:r w:rsidDel="00AC3D24">
          <w:fldChar w:fldCharType="separate"/>
        </w:r>
        <w:r w:rsidR="007B04DD" w:rsidDel="00AC3D24">
          <w:delText>12</w:delText>
        </w:r>
        <w:r w:rsidDel="00AC3D24">
          <w:fldChar w:fldCharType="end"/>
        </w:r>
      </w:del>
    </w:p>
    <w:p w14:paraId="2685087F" w14:textId="77777777" w:rsidR="006755E0" w:rsidDel="00AC3D24" w:rsidRDefault="006755E0">
      <w:pPr>
        <w:pStyle w:val="TOC2"/>
        <w:tabs>
          <w:tab w:val="left" w:pos="862"/>
        </w:tabs>
        <w:ind w:left="0" w:firstLine="0"/>
        <w:rPr>
          <w:del w:id="86" w:author="Sean Hardman" w:date="2013-09-01T14:16:00Z"/>
          <w:rFonts w:asciiTheme="minorHAnsi" w:eastAsiaTheme="minorEastAsia" w:hAnsiTheme="minorHAnsi" w:cstheme="minorBidi"/>
        </w:rPr>
        <w:pPrChange w:id="87" w:author="Sean Hardman" w:date="2013-09-01T14:16:00Z">
          <w:pPr>
            <w:pStyle w:val="TOC2"/>
            <w:tabs>
              <w:tab w:val="left" w:pos="862"/>
            </w:tabs>
          </w:pPr>
        </w:pPrChange>
      </w:pPr>
      <w:del w:id="88" w:author="Sean Hardman" w:date="2013-09-01T14:16:00Z">
        <w:r w:rsidDel="00AC3D24">
          <w:delText>3.6</w:delText>
        </w:r>
        <w:r w:rsidDel="00AC3D24">
          <w:rPr>
            <w:rFonts w:asciiTheme="minorHAnsi" w:eastAsiaTheme="minorEastAsia" w:hAnsiTheme="minorHAnsi" w:cstheme="minorBidi"/>
          </w:rPr>
          <w:tab/>
        </w:r>
        <w:r w:rsidDel="00AC3D24">
          <w:delText>Landing Site Characterization</w:delText>
        </w:r>
        <w:r w:rsidDel="00AC3D24">
          <w:tab/>
        </w:r>
        <w:r w:rsidDel="00AC3D24">
          <w:fldChar w:fldCharType="begin"/>
        </w:r>
        <w:r w:rsidDel="00AC3D24">
          <w:delInstrText xml:space="preserve"> PAGEREF _Toc169501551 \h </w:delInstrText>
        </w:r>
        <w:r w:rsidDel="00AC3D24">
          <w:fldChar w:fldCharType="separate"/>
        </w:r>
        <w:r w:rsidR="007B04DD" w:rsidDel="00AC3D24">
          <w:delText>13</w:delText>
        </w:r>
        <w:r w:rsidDel="00AC3D24">
          <w:fldChar w:fldCharType="end"/>
        </w:r>
      </w:del>
    </w:p>
    <w:p w14:paraId="58A3AAF4" w14:textId="77777777" w:rsidR="006755E0" w:rsidDel="00AC3D24" w:rsidRDefault="006755E0">
      <w:pPr>
        <w:pStyle w:val="TOC2"/>
        <w:tabs>
          <w:tab w:val="left" w:pos="862"/>
        </w:tabs>
        <w:ind w:left="0" w:firstLine="0"/>
        <w:rPr>
          <w:del w:id="89" w:author="Sean Hardman" w:date="2013-09-01T14:16:00Z"/>
          <w:rFonts w:asciiTheme="minorHAnsi" w:eastAsiaTheme="minorEastAsia" w:hAnsiTheme="minorHAnsi" w:cstheme="minorBidi"/>
        </w:rPr>
        <w:pPrChange w:id="90" w:author="Sean Hardman" w:date="2013-09-01T14:16:00Z">
          <w:pPr>
            <w:pStyle w:val="TOC2"/>
            <w:tabs>
              <w:tab w:val="left" w:pos="862"/>
            </w:tabs>
          </w:pPr>
        </w:pPrChange>
      </w:pPr>
      <w:del w:id="91" w:author="Sean Hardman" w:date="2013-09-01T14:16:00Z">
        <w:r w:rsidDel="00AC3D24">
          <w:delText>3.7</w:delText>
        </w:r>
        <w:r w:rsidDel="00AC3D24">
          <w:rPr>
            <w:rFonts w:asciiTheme="minorHAnsi" w:eastAsiaTheme="minorEastAsia" w:hAnsiTheme="minorHAnsi" w:cstheme="minorBidi"/>
          </w:rPr>
          <w:tab/>
        </w:r>
        <w:r w:rsidDel="00AC3D24">
          <w:delText>Global Scale Characterization and Mapping of Surface Units</w:delText>
        </w:r>
        <w:r w:rsidDel="00AC3D24">
          <w:tab/>
        </w:r>
        <w:r w:rsidDel="00AC3D24">
          <w:fldChar w:fldCharType="begin"/>
        </w:r>
        <w:r w:rsidDel="00AC3D24">
          <w:delInstrText xml:space="preserve"> PAGEREF _Toc169501552 \h </w:delInstrText>
        </w:r>
        <w:r w:rsidDel="00AC3D24">
          <w:fldChar w:fldCharType="separate"/>
        </w:r>
        <w:r w:rsidR="007B04DD" w:rsidDel="00AC3D24">
          <w:delText>14</w:delText>
        </w:r>
        <w:r w:rsidDel="00AC3D24">
          <w:fldChar w:fldCharType="end"/>
        </w:r>
      </w:del>
    </w:p>
    <w:p w14:paraId="19E24309" w14:textId="77777777" w:rsidR="006755E0" w:rsidDel="00AC3D24" w:rsidRDefault="006755E0">
      <w:pPr>
        <w:pStyle w:val="TOC2"/>
        <w:tabs>
          <w:tab w:val="left" w:pos="862"/>
        </w:tabs>
        <w:ind w:left="0" w:firstLine="0"/>
        <w:rPr>
          <w:del w:id="92" w:author="Sean Hardman" w:date="2013-09-01T14:16:00Z"/>
          <w:rFonts w:asciiTheme="minorHAnsi" w:eastAsiaTheme="minorEastAsia" w:hAnsiTheme="minorHAnsi" w:cstheme="minorBidi"/>
        </w:rPr>
        <w:pPrChange w:id="93" w:author="Sean Hardman" w:date="2013-09-01T14:16:00Z">
          <w:pPr>
            <w:pStyle w:val="TOC2"/>
            <w:tabs>
              <w:tab w:val="left" w:pos="862"/>
            </w:tabs>
          </w:pPr>
        </w:pPrChange>
      </w:pPr>
      <w:del w:id="94" w:author="Sean Hardman" w:date="2013-09-01T14:16:00Z">
        <w:r w:rsidDel="00AC3D24">
          <w:delText>3.8</w:delText>
        </w:r>
        <w:r w:rsidDel="00AC3D24">
          <w:rPr>
            <w:rFonts w:asciiTheme="minorHAnsi" w:eastAsiaTheme="minorEastAsia" w:hAnsiTheme="minorHAnsi" w:cstheme="minorBidi"/>
          </w:rPr>
          <w:tab/>
        </w:r>
        <w:r w:rsidDel="00AC3D24">
          <w:delText>Mapping Subsurface Ice and Water</w:delText>
        </w:r>
        <w:r w:rsidDel="00AC3D24">
          <w:tab/>
        </w:r>
        <w:r w:rsidDel="00AC3D24">
          <w:fldChar w:fldCharType="begin"/>
        </w:r>
        <w:r w:rsidDel="00AC3D24">
          <w:delInstrText xml:space="preserve"> PAGEREF _Toc169501553 \h </w:delInstrText>
        </w:r>
        <w:r w:rsidDel="00AC3D24">
          <w:fldChar w:fldCharType="separate"/>
        </w:r>
        <w:r w:rsidR="007B04DD" w:rsidDel="00AC3D24">
          <w:delText>14</w:delText>
        </w:r>
        <w:r w:rsidDel="00AC3D24">
          <w:fldChar w:fldCharType="end"/>
        </w:r>
      </w:del>
    </w:p>
    <w:p w14:paraId="1832756E" w14:textId="77777777" w:rsidR="006755E0" w:rsidDel="00AC3D24" w:rsidRDefault="006755E0">
      <w:pPr>
        <w:pStyle w:val="TOC2"/>
        <w:tabs>
          <w:tab w:val="left" w:pos="862"/>
        </w:tabs>
        <w:ind w:left="0" w:firstLine="0"/>
        <w:rPr>
          <w:del w:id="95" w:author="Sean Hardman" w:date="2013-09-01T14:16:00Z"/>
          <w:rFonts w:asciiTheme="minorHAnsi" w:eastAsiaTheme="minorEastAsia" w:hAnsiTheme="minorHAnsi" w:cstheme="minorBidi"/>
        </w:rPr>
        <w:pPrChange w:id="96" w:author="Sean Hardman" w:date="2013-09-01T14:16:00Z">
          <w:pPr>
            <w:pStyle w:val="TOC2"/>
            <w:tabs>
              <w:tab w:val="left" w:pos="862"/>
            </w:tabs>
          </w:pPr>
        </w:pPrChange>
      </w:pPr>
      <w:del w:id="97" w:author="Sean Hardman" w:date="2013-09-01T14:16:00Z">
        <w:r w:rsidDel="00AC3D24">
          <w:delText>3.9</w:delText>
        </w:r>
        <w:r w:rsidDel="00AC3D24">
          <w:rPr>
            <w:rFonts w:asciiTheme="minorHAnsi" w:eastAsiaTheme="minorEastAsia" w:hAnsiTheme="minorHAnsi" w:cstheme="minorBidi"/>
          </w:rPr>
          <w:tab/>
        </w:r>
        <w:r w:rsidDel="00AC3D24">
          <w:delText>Global Circulation Model Data Assimilation</w:delText>
        </w:r>
        <w:r w:rsidDel="00AC3D24">
          <w:tab/>
        </w:r>
        <w:r w:rsidDel="00AC3D24">
          <w:fldChar w:fldCharType="begin"/>
        </w:r>
        <w:r w:rsidDel="00AC3D24">
          <w:delInstrText xml:space="preserve"> PAGEREF _Toc169501554 \h </w:delInstrText>
        </w:r>
        <w:r w:rsidDel="00AC3D24">
          <w:fldChar w:fldCharType="separate"/>
        </w:r>
        <w:r w:rsidR="007B04DD" w:rsidDel="00AC3D24">
          <w:delText>15</w:delText>
        </w:r>
        <w:r w:rsidDel="00AC3D24">
          <w:fldChar w:fldCharType="end"/>
        </w:r>
      </w:del>
    </w:p>
    <w:p w14:paraId="62CFC989" w14:textId="77777777" w:rsidR="006755E0" w:rsidDel="00AC3D24" w:rsidRDefault="006755E0">
      <w:pPr>
        <w:pStyle w:val="TOC2"/>
        <w:tabs>
          <w:tab w:val="left" w:pos="995"/>
        </w:tabs>
        <w:ind w:left="0" w:firstLine="0"/>
        <w:rPr>
          <w:del w:id="98" w:author="Sean Hardman" w:date="2013-09-01T14:16:00Z"/>
          <w:rFonts w:asciiTheme="minorHAnsi" w:eastAsiaTheme="minorEastAsia" w:hAnsiTheme="minorHAnsi" w:cstheme="minorBidi"/>
        </w:rPr>
        <w:pPrChange w:id="99" w:author="Sean Hardman" w:date="2013-09-01T14:16:00Z">
          <w:pPr>
            <w:pStyle w:val="TOC2"/>
            <w:tabs>
              <w:tab w:val="left" w:pos="995"/>
            </w:tabs>
          </w:pPr>
        </w:pPrChange>
      </w:pPr>
      <w:del w:id="100" w:author="Sean Hardman" w:date="2013-09-01T14:16:00Z">
        <w:r w:rsidDel="00AC3D24">
          <w:delText>3.10</w:delText>
        </w:r>
        <w:r w:rsidDel="00AC3D24">
          <w:rPr>
            <w:rFonts w:asciiTheme="minorHAnsi" w:eastAsiaTheme="minorEastAsia" w:hAnsiTheme="minorHAnsi" w:cstheme="minorBidi"/>
          </w:rPr>
          <w:tab/>
        </w:r>
        <w:r w:rsidDel="00AC3D24">
          <w:delText>Atmospheric Conditions Expected During Landing and Surface Operations</w:delText>
        </w:r>
        <w:r w:rsidDel="00AC3D24">
          <w:tab/>
        </w:r>
        <w:r w:rsidDel="00AC3D24">
          <w:fldChar w:fldCharType="begin"/>
        </w:r>
        <w:r w:rsidDel="00AC3D24">
          <w:delInstrText xml:space="preserve"> PAGEREF _Toc169501555 \h </w:delInstrText>
        </w:r>
        <w:r w:rsidDel="00AC3D24">
          <w:fldChar w:fldCharType="separate"/>
        </w:r>
        <w:r w:rsidR="007B04DD" w:rsidDel="00AC3D24">
          <w:delText>15</w:delText>
        </w:r>
        <w:r w:rsidDel="00AC3D24">
          <w:fldChar w:fldCharType="end"/>
        </w:r>
      </w:del>
    </w:p>
    <w:p w14:paraId="58737F09" w14:textId="77777777" w:rsidR="006755E0" w:rsidDel="00AC3D24" w:rsidRDefault="006755E0">
      <w:pPr>
        <w:pStyle w:val="TOC1"/>
        <w:tabs>
          <w:tab w:val="left" w:pos="574"/>
        </w:tabs>
        <w:ind w:left="0" w:firstLine="0"/>
        <w:rPr>
          <w:del w:id="101" w:author="Sean Hardman" w:date="2013-09-01T14:16:00Z"/>
          <w:rFonts w:asciiTheme="minorHAnsi" w:eastAsiaTheme="minorEastAsia" w:hAnsiTheme="minorHAnsi" w:cstheme="minorBidi"/>
          <w:b w:val="0"/>
          <w:caps w:val="0"/>
        </w:rPr>
        <w:pPrChange w:id="102" w:author="Sean Hardman" w:date="2013-09-01T14:16:00Z">
          <w:pPr>
            <w:pStyle w:val="TOC1"/>
            <w:tabs>
              <w:tab w:val="left" w:pos="574"/>
            </w:tabs>
          </w:pPr>
        </w:pPrChange>
      </w:pPr>
      <w:del w:id="103" w:author="Sean Hardman" w:date="2013-09-01T14:16:00Z">
        <w:r w:rsidDel="00AC3D24">
          <w:delText>4.0</w:delText>
        </w:r>
        <w:r w:rsidDel="00AC3D24">
          <w:rPr>
            <w:rFonts w:asciiTheme="minorHAnsi" w:eastAsiaTheme="minorEastAsia" w:hAnsiTheme="minorHAnsi" w:cstheme="minorBidi"/>
            <w:b w:val="0"/>
            <w:caps w:val="0"/>
          </w:rPr>
          <w:tab/>
        </w:r>
        <w:r w:rsidDel="00AC3D24">
          <w:delText>Cross-Discipline Scenarios</w:delText>
        </w:r>
        <w:r w:rsidDel="00AC3D24">
          <w:tab/>
        </w:r>
        <w:r w:rsidDel="00AC3D24">
          <w:fldChar w:fldCharType="begin"/>
        </w:r>
        <w:r w:rsidDel="00AC3D24">
          <w:delInstrText xml:space="preserve"> PAGEREF _Toc169501556 \h </w:delInstrText>
        </w:r>
        <w:r w:rsidDel="00AC3D24">
          <w:fldChar w:fldCharType="separate"/>
        </w:r>
        <w:r w:rsidR="007B04DD" w:rsidDel="00AC3D24">
          <w:delText>17</w:delText>
        </w:r>
        <w:r w:rsidDel="00AC3D24">
          <w:fldChar w:fldCharType="end"/>
        </w:r>
      </w:del>
    </w:p>
    <w:p w14:paraId="61DD562F" w14:textId="77777777" w:rsidR="006755E0" w:rsidDel="00AC3D24" w:rsidRDefault="006755E0">
      <w:pPr>
        <w:pStyle w:val="TOC2"/>
        <w:tabs>
          <w:tab w:val="left" w:pos="862"/>
        </w:tabs>
        <w:ind w:left="0" w:firstLine="0"/>
        <w:rPr>
          <w:del w:id="104" w:author="Sean Hardman" w:date="2013-09-01T14:16:00Z"/>
          <w:rFonts w:asciiTheme="minorHAnsi" w:eastAsiaTheme="minorEastAsia" w:hAnsiTheme="minorHAnsi" w:cstheme="minorBidi"/>
        </w:rPr>
        <w:pPrChange w:id="105" w:author="Sean Hardman" w:date="2013-09-01T14:16:00Z">
          <w:pPr>
            <w:pStyle w:val="TOC2"/>
            <w:tabs>
              <w:tab w:val="left" w:pos="862"/>
            </w:tabs>
          </w:pPr>
        </w:pPrChange>
      </w:pPr>
      <w:del w:id="106" w:author="Sean Hardman" w:date="2013-09-01T14:16:00Z">
        <w:r w:rsidDel="00AC3D24">
          <w:delText>4.1</w:delText>
        </w:r>
        <w:r w:rsidDel="00AC3D24">
          <w:rPr>
            <w:rFonts w:asciiTheme="minorHAnsi" w:eastAsiaTheme="minorEastAsia" w:hAnsiTheme="minorHAnsi" w:cstheme="minorBidi"/>
          </w:rPr>
          <w:tab/>
        </w:r>
        <w:r w:rsidDel="00AC3D24">
          <w:delText>Cosmic Dust Data</w:delText>
        </w:r>
        <w:r w:rsidDel="00AC3D24">
          <w:tab/>
        </w:r>
        <w:r w:rsidDel="00AC3D24">
          <w:fldChar w:fldCharType="begin"/>
        </w:r>
        <w:r w:rsidDel="00AC3D24">
          <w:delInstrText xml:space="preserve"> PAGEREF _Toc169501557 \h </w:delInstrText>
        </w:r>
        <w:r w:rsidDel="00AC3D24">
          <w:fldChar w:fldCharType="separate"/>
        </w:r>
        <w:r w:rsidR="007B04DD" w:rsidDel="00AC3D24">
          <w:delText>17</w:delText>
        </w:r>
        <w:r w:rsidDel="00AC3D24">
          <w:fldChar w:fldCharType="end"/>
        </w:r>
      </w:del>
    </w:p>
    <w:p w14:paraId="034021B8" w14:textId="77777777" w:rsidR="006755E0" w:rsidDel="00AC3D24" w:rsidRDefault="006755E0">
      <w:pPr>
        <w:pStyle w:val="TOC2"/>
        <w:tabs>
          <w:tab w:val="left" w:pos="862"/>
        </w:tabs>
        <w:ind w:left="0" w:firstLine="0"/>
        <w:rPr>
          <w:del w:id="107" w:author="Sean Hardman" w:date="2013-09-01T14:16:00Z"/>
          <w:rFonts w:asciiTheme="minorHAnsi" w:eastAsiaTheme="minorEastAsia" w:hAnsiTheme="minorHAnsi" w:cstheme="minorBidi"/>
        </w:rPr>
        <w:pPrChange w:id="108" w:author="Sean Hardman" w:date="2013-09-01T14:16:00Z">
          <w:pPr>
            <w:pStyle w:val="TOC2"/>
            <w:tabs>
              <w:tab w:val="left" w:pos="862"/>
            </w:tabs>
          </w:pPr>
        </w:pPrChange>
      </w:pPr>
      <w:del w:id="109" w:author="Sean Hardman" w:date="2013-09-01T14:16:00Z">
        <w:r w:rsidDel="00AC3D24">
          <w:delText>4.2</w:delText>
        </w:r>
        <w:r w:rsidDel="00AC3D24">
          <w:rPr>
            <w:rFonts w:asciiTheme="minorHAnsi" w:eastAsiaTheme="minorEastAsia" w:hAnsiTheme="minorHAnsi" w:cstheme="minorBidi"/>
          </w:rPr>
          <w:tab/>
        </w:r>
        <w:r w:rsidDel="00AC3D24">
          <w:delText>Elara Observations</w:delText>
        </w:r>
        <w:r w:rsidDel="00AC3D24">
          <w:tab/>
        </w:r>
        <w:r w:rsidDel="00AC3D24">
          <w:fldChar w:fldCharType="begin"/>
        </w:r>
        <w:r w:rsidDel="00AC3D24">
          <w:delInstrText xml:space="preserve"> PAGEREF _Toc169501558 \h </w:delInstrText>
        </w:r>
        <w:r w:rsidDel="00AC3D24">
          <w:fldChar w:fldCharType="separate"/>
        </w:r>
        <w:r w:rsidR="007B04DD" w:rsidDel="00AC3D24">
          <w:delText>17</w:delText>
        </w:r>
        <w:r w:rsidDel="00AC3D24">
          <w:fldChar w:fldCharType="end"/>
        </w:r>
      </w:del>
    </w:p>
    <w:p w14:paraId="4E5A3EC0" w14:textId="77777777" w:rsidR="006755E0" w:rsidDel="00AC3D24" w:rsidRDefault="006755E0">
      <w:pPr>
        <w:pStyle w:val="TOC2"/>
        <w:tabs>
          <w:tab w:val="left" w:pos="862"/>
        </w:tabs>
        <w:ind w:left="0" w:firstLine="0"/>
        <w:rPr>
          <w:del w:id="110" w:author="Sean Hardman" w:date="2013-09-01T14:16:00Z"/>
          <w:rFonts w:asciiTheme="minorHAnsi" w:eastAsiaTheme="minorEastAsia" w:hAnsiTheme="minorHAnsi" w:cstheme="minorBidi"/>
        </w:rPr>
        <w:pPrChange w:id="111" w:author="Sean Hardman" w:date="2013-09-01T14:16:00Z">
          <w:pPr>
            <w:pStyle w:val="TOC2"/>
            <w:tabs>
              <w:tab w:val="left" w:pos="862"/>
            </w:tabs>
          </w:pPr>
        </w:pPrChange>
      </w:pPr>
      <w:del w:id="112" w:author="Sean Hardman" w:date="2013-09-01T14:16:00Z">
        <w:r w:rsidDel="00AC3D24">
          <w:delText>4.3</w:delText>
        </w:r>
        <w:r w:rsidDel="00AC3D24">
          <w:rPr>
            <w:rFonts w:asciiTheme="minorHAnsi" w:eastAsiaTheme="minorEastAsia" w:hAnsiTheme="minorHAnsi" w:cstheme="minorBidi"/>
          </w:rPr>
          <w:tab/>
        </w:r>
        <w:r w:rsidDel="00AC3D24">
          <w:delText>Auroral Images</w:delText>
        </w:r>
        <w:r w:rsidDel="00AC3D24">
          <w:tab/>
        </w:r>
        <w:r w:rsidDel="00AC3D24">
          <w:fldChar w:fldCharType="begin"/>
        </w:r>
        <w:r w:rsidDel="00AC3D24">
          <w:delInstrText xml:space="preserve"> PAGEREF _Toc169501559 \h </w:delInstrText>
        </w:r>
        <w:r w:rsidDel="00AC3D24">
          <w:fldChar w:fldCharType="separate"/>
        </w:r>
        <w:r w:rsidR="007B04DD" w:rsidDel="00AC3D24">
          <w:delText>18</w:delText>
        </w:r>
        <w:r w:rsidDel="00AC3D24">
          <w:fldChar w:fldCharType="end"/>
        </w:r>
      </w:del>
    </w:p>
    <w:p w14:paraId="77261A59" w14:textId="77777777" w:rsidR="006755E0" w:rsidDel="00AC3D24" w:rsidRDefault="006755E0">
      <w:pPr>
        <w:pStyle w:val="TOC2"/>
        <w:tabs>
          <w:tab w:val="left" w:pos="862"/>
        </w:tabs>
        <w:ind w:left="0" w:firstLine="0"/>
        <w:rPr>
          <w:del w:id="113" w:author="Sean Hardman" w:date="2013-09-01T14:16:00Z"/>
          <w:rFonts w:asciiTheme="minorHAnsi" w:eastAsiaTheme="minorEastAsia" w:hAnsiTheme="minorHAnsi" w:cstheme="minorBidi"/>
        </w:rPr>
        <w:pPrChange w:id="114" w:author="Sean Hardman" w:date="2013-09-01T14:16:00Z">
          <w:pPr>
            <w:pStyle w:val="TOC2"/>
            <w:tabs>
              <w:tab w:val="left" w:pos="862"/>
            </w:tabs>
          </w:pPr>
        </w:pPrChange>
      </w:pPr>
      <w:del w:id="115" w:author="Sean Hardman" w:date="2013-09-01T14:16:00Z">
        <w:r w:rsidDel="00AC3D24">
          <w:delText>4.4</w:delText>
        </w:r>
        <w:r w:rsidDel="00AC3D24">
          <w:rPr>
            <w:rFonts w:asciiTheme="minorHAnsi" w:eastAsiaTheme="minorEastAsia" w:hAnsiTheme="minorHAnsi" w:cstheme="minorBidi"/>
          </w:rPr>
          <w:tab/>
        </w:r>
        <w:r w:rsidDel="00AC3D24">
          <w:delText>Lobate Crater Observations</w:delText>
        </w:r>
        <w:r w:rsidDel="00AC3D24">
          <w:tab/>
        </w:r>
        <w:r w:rsidDel="00AC3D24">
          <w:fldChar w:fldCharType="begin"/>
        </w:r>
        <w:r w:rsidDel="00AC3D24">
          <w:delInstrText xml:space="preserve"> PAGEREF _Toc169501560 \h </w:delInstrText>
        </w:r>
        <w:r w:rsidDel="00AC3D24">
          <w:fldChar w:fldCharType="separate"/>
        </w:r>
        <w:r w:rsidR="007B04DD" w:rsidDel="00AC3D24">
          <w:delText>18</w:delText>
        </w:r>
        <w:r w:rsidDel="00AC3D24">
          <w:fldChar w:fldCharType="end"/>
        </w:r>
      </w:del>
    </w:p>
    <w:p w14:paraId="0BCDCDEF" w14:textId="77777777" w:rsidR="006755E0" w:rsidDel="00AC3D24" w:rsidRDefault="006755E0">
      <w:pPr>
        <w:pStyle w:val="TOC2"/>
        <w:tabs>
          <w:tab w:val="left" w:pos="862"/>
        </w:tabs>
        <w:ind w:left="0" w:firstLine="0"/>
        <w:rPr>
          <w:del w:id="116" w:author="Sean Hardman" w:date="2013-09-01T14:16:00Z"/>
          <w:rFonts w:asciiTheme="minorHAnsi" w:eastAsiaTheme="minorEastAsia" w:hAnsiTheme="minorHAnsi" w:cstheme="minorBidi"/>
        </w:rPr>
        <w:pPrChange w:id="117" w:author="Sean Hardman" w:date="2013-09-01T14:16:00Z">
          <w:pPr>
            <w:pStyle w:val="TOC2"/>
            <w:tabs>
              <w:tab w:val="left" w:pos="862"/>
            </w:tabs>
          </w:pPr>
        </w:pPrChange>
      </w:pPr>
      <w:del w:id="118" w:author="Sean Hardman" w:date="2013-09-01T14:16:00Z">
        <w:r w:rsidDel="00AC3D24">
          <w:delText>4.5</w:delText>
        </w:r>
        <w:r w:rsidDel="00AC3D24">
          <w:rPr>
            <w:rFonts w:asciiTheme="minorHAnsi" w:eastAsiaTheme="minorEastAsia" w:hAnsiTheme="minorHAnsi" w:cstheme="minorBidi"/>
          </w:rPr>
          <w:tab/>
        </w:r>
        <w:r w:rsidDel="00AC3D24">
          <w:delText>Magnetic Field Data</w:delText>
        </w:r>
        <w:r w:rsidDel="00AC3D24">
          <w:tab/>
        </w:r>
        <w:r w:rsidDel="00AC3D24">
          <w:fldChar w:fldCharType="begin"/>
        </w:r>
        <w:r w:rsidDel="00AC3D24">
          <w:delInstrText xml:space="preserve"> PAGEREF _Toc169501561 \h </w:delInstrText>
        </w:r>
        <w:r w:rsidDel="00AC3D24">
          <w:fldChar w:fldCharType="separate"/>
        </w:r>
        <w:r w:rsidR="007B04DD" w:rsidDel="00AC3D24">
          <w:delText>18</w:delText>
        </w:r>
        <w:r w:rsidDel="00AC3D24">
          <w:fldChar w:fldCharType="end"/>
        </w:r>
      </w:del>
    </w:p>
    <w:p w14:paraId="7161F834" w14:textId="77777777" w:rsidR="006755E0" w:rsidDel="00AC3D24" w:rsidRDefault="006755E0">
      <w:pPr>
        <w:pStyle w:val="TOC2"/>
        <w:tabs>
          <w:tab w:val="left" w:pos="862"/>
        </w:tabs>
        <w:ind w:left="0" w:firstLine="0"/>
        <w:rPr>
          <w:del w:id="119" w:author="Sean Hardman" w:date="2013-09-01T14:16:00Z"/>
          <w:rFonts w:asciiTheme="minorHAnsi" w:eastAsiaTheme="minorEastAsia" w:hAnsiTheme="minorHAnsi" w:cstheme="minorBidi"/>
        </w:rPr>
        <w:pPrChange w:id="120" w:author="Sean Hardman" w:date="2013-09-01T14:16:00Z">
          <w:pPr>
            <w:pStyle w:val="TOC2"/>
            <w:tabs>
              <w:tab w:val="left" w:pos="862"/>
            </w:tabs>
          </w:pPr>
        </w:pPrChange>
      </w:pPr>
      <w:del w:id="121" w:author="Sean Hardman" w:date="2013-09-01T14:16:00Z">
        <w:r w:rsidDel="00AC3D24">
          <w:delText>4.6</w:delText>
        </w:r>
        <w:r w:rsidDel="00AC3D24">
          <w:rPr>
            <w:rFonts w:asciiTheme="minorHAnsi" w:eastAsiaTheme="minorEastAsia" w:hAnsiTheme="minorHAnsi" w:cstheme="minorBidi"/>
          </w:rPr>
          <w:tab/>
        </w:r>
        <w:r w:rsidDel="00AC3D24">
          <w:delText>Titan Polar Occultations</w:delText>
        </w:r>
        <w:r w:rsidDel="00AC3D24">
          <w:tab/>
        </w:r>
        <w:r w:rsidDel="00AC3D24">
          <w:fldChar w:fldCharType="begin"/>
        </w:r>
        <w:r w:rsidDel="00AC3D24">
          <w:delInstrText xml:space="preserve"> PAGEREF _Toc169501562 \h </w:delInstrText>
        </w:r>
        <w:r w:rsidDel="00AC3D24">
          <w:fldChar w:fldCharType="separate"/>
        </w:r>
        <w:r w:rsidR="007B04DD" w:rsidDel="00AC3D24">
          <w:delText>18</w:delText>
        </w:r>
        <w:r w:rsidDel="00AC3D24">
          <w:fldChar w:fldCharType="end"/>
        </w:r>
      </w:del>
    </w:p>
    <w:p w14:paraId="567BCD70" w14:textId="77777777" w:rsidR="006755E0" w:rsidDel="00AC3D24" w:rsidRDefault="006755E0">
      <w:pPr>
        <w:pStyle w:val="TOC2"/>
        <w:tabs>
          <w:tab w:val="left" w:pos="862"/>
        </w:tabs>
        <w:ind w:left="0" w:firstLine="0"/>
        <w:rPr>
          <w:del w:id="122" w:author="Sean Hardman" w:date="2013-09-01T14:16:00Z"/>
          <w:rFonts w:asciiTheme="minorHAnsi" w:eastAsiaTheme="minorEastAsia" w:hAnsiTheme="minorHAnsi" w:cstheme="minorBidi"/>
        </w:rPr>
        <w:pPrChange w:id="123" w:author="Sean Hardman" w:date="2013-09-01T14:16:00Z">
          <w:pPr>
            <w:pStyle w:val="TOC2"/>
            <w:tabs>
              <w:tab w:val="left" w:pos="862"/>
            </w:tabs>
          </w:pPr>
        </w:pPrChange>
      </w:pPr>
      <w:del w:id="124" w:author="Sean Hardman" w:date="2013-09-01T14:16:00Z">
        <w:r w:rsidDel="00AC3D24">
          <w:delText>4.7</w:delText>
        </w:r>
        <w:r w:rsidDel="00AC3D24">
          <w:rPr>
            <w:rFonts w:asciiTheme="minorHAnsi" w:eastAsiaTheme="minorEastAsia" w:hAnsiTheme="minorHAnsi" w:cstheme="minorBidi"/>
          </w:rPr>
          <w:tab/>
        </w:r>
        <w:r w:rsidDel="00AC3D24">
          <w:delText>Huygens Lander Site</w:delText>
        </w:r>
        <w:r w:rsidDel="00AC3D24">
          <w:tab/>
        </w:r>
        <w:r w:rsidDel="00AC3D24">
          <w:fldChar w:fldCharType="begin"/>
        </w:r>
        <w:r w:rsidDel="00AC3D24">
          <w:delInstrText xml:space="preserve"> PAGEREF _Toc169501563 \h </w:delInstrText>
        </w:r>
        <w:r w:rsidDel="00AC3D24">
          <w:fldChar w:fldCharType="separate"/>
        </w:r>
        <w:r w:rsidR="007B04DD" w:rsidDel="00AC3D24">
          <w:delText>19</w:delText>
        </w:r>
        <w:r w:rsidDel="00AC3D24">
          <w:fldChar w:fldCharType="end"/>
        </w:r>
      </w:del>
    </w:p>
    <w:p w14:paraId="668526EA" w14:textId="77777777" w:rsidR="006755E0" w:rsidDel="00AC3D24" w:rsidRDefault="006755E0">
      <w:pPr>
        <w:pStyle w:val="TOC2"/>
        <w:tabs>
          <w:tab w:val="left" w:pos="862"/>
        </w:tabs>
        <w:ind w:left="0" w:firstLine="0"/>
        <w:rPr>
          <w:del w:id="125" w:author="Sean Hardman" w:date="2013-09-01T14:16:00Z"/>
          <w:rFonts w:asciiTheme="minorHAnsi" w:eastAsiaTheme="minorEastAsia" w:hAnsiTheme="minorHAnsi" w:cstheme="minorBidi"/>
        </w:rPr>
        <w:pPrChange w:id="126" w:author="Sean Hardman" w:date="2013-09-01T14:16:00Z">
          <w:pPr>
            <w:pStyle w:val="TOC2"/>
            <w:tabs>
              <w:tab w:val="left" w:pos="862"/>
            </w:tabs>
          </w:pPr>
        </w:pPrChange>
      </w:pPr>
      <w:del w:id="127" w:author="Sean Hardman" w:date="2013-09-01T14:16:00Z">
        <w:r w:rsidDel="00AC3D24">
          <w:delText>4.8</w:delText>
        </w:r>
        <w:r w:rsidDel="00AC3D24">
          <w:rPr>
            <w:rFonts w:asciiTheme="minorHAnsi" w:eastAsiaTheme="minorEastAsia" w:hAnsiTheme="minorHAnsi" w:cstheme="minorBidi"/>
          </w:rPr>
          <w:tab/>
        </w:r>
        <w:r w:rsidDel="00AC3D24">
          <w:delText>Titan Northern Lakes Multi-Wavelength Study</w:delText>
        </w:r>
        <w:r w:rsidDel="00AC3D24">
          <w:tab/>
        </w:r>
        <w:r w:rsidDel="00AC3D24">
          <w:fldChar w:fldCharType="begin"/>
        </w:r>
        <w:r w:rsidDel="00AC3D24">
          <w:delInstrText xml:space="preserve"> PAGEREF _Toc169501564 \h </w:delInstrText>
        </w:r>
        <w:r w:rsidDel="00AC3D24">
          <w:fldChar w:fldCharType="separate"/>
        </w:r>
        <w:r w:rsidR="007B04DD" w:rsidDel="00AC3D24">
          <w:delText>19</w:delText>
        </w:r>
        <w:r w:rsidDel="00AC3D24">
          <w:fldChar w:fldCharType="end"/>
        </w:r>
      </w:del>
    </w:p>
    <w:p w14:paraId="1D32C80F" w14:textId="77777777" w:rsidR="006755E0" w:rsidDel="00AC3D24" w:rsidRDefault="006755E0">
      <w:pPr>
        <w:pStyle w:val="TOC1"/>
        <w:tabs>
          <w:tab w:val="left" w:pos="1872"/>
        </w:tabs>
        <w:ind w:left="0" w:firstLine="0"/>
        <w:rPr>
          <w:del w:id="128" w:author="Sean Hardman" w:date="2013-09-01T14:16:00Z"/>
          <w:rFonts w:asciiTheme="minorHAnsi" w:eastAsiaTheme="minorEastAsia" w:hAnsiTheme="minorHAnsi" w:cstheme="minorBidi"/>
          <w:b w:val="0"/>
          <w:caps w:val="0"/>
        </w:rPr>
        <w:pPrChange w:id="129" w:author="Sean Hardman" w:date="2013-09-01T14:16:00Z">
          <w:pPr>
            <w:pStyle w:val="TOC1"/>
            <w:tabs>
              <w:tab w:val="left" w:pos="1872"/>
            </w:tabs>
          </w:pPr>
        </w:pPrChange>
      </w:pPr>
      <w:del w:id="130" w:author="Sean Hardman" w:date="2013-09-01T14:16:00Z">
        <w:r w:rsidDel="00AC3D24">
          <w:delText>APPENDIX A</w:delText>
        </w:r>
        <w:r w:rsidDel="00AC3D24">
          <w:rPr>
            <w:rFonts w:asciiTheme="minorHAnsi" w:eastAsiaTheme="minorEastAsia" w:hAnsiTheme="minorHAnsi" w:cstheme="minorBidi"/>
            <w:b w:val="0"/>
            <w:caps w:val="0"/>
          </w:rPr>
          <w:tab/>
        </w:r>
        <w:r w:rsidDel="00AC3D24">
          <w:delText>ACRONYMS &amp; Abbreviations</w:delText>
        </w:r>
        <w:r w:rsidDel="00AC3D24">
          <w:tab/>
        </w:r>
        <w:r w:rsidDel="00AC3D24">
          <w:fldChar w:fldCharType="begin"/>
        </w:r>
        <w:r w:rsidDel="00AC3D24">
          <w:delInstrText xml:space="preserve"> PAGEREF _Toc169501565 \h </w:delInstrText>
        </w:r>
        <w:r w:rsidDel="00AC3D24">
          <w:fldChar w:fldCharType="separate"/>
        </w:r>
        <w:r w:rsidR="007B04DD" w:rsidDel="00AC3D24">
          <w:delText>21</w:delText>
        </w:r>
        <w:r w:rsidDel="00AC3D24">
          <w:fldChar w:fldCharType="end"/>
        </w:r>
      </w:del>
    </w:p>
    <w:p w14:paraId="4031B440" w14:textId="77777777" w:rsidR="00AC3D24" w:rsidRDefault="006755E0">
      <w:pPr>
        <w:pStyle w:val="TOC1"/>
        <w:tabs>
          <w:tab w:val="left" w:pos="574"/>
        </w:tabs>
        <w:ind w:left="0" w:firstLine="0"/>
        <w:rPr>
          <w:ins w:id="131" w:author="Sean Hardman" w:date="2013-09-01T14:16:00Z"/>
          <w:rFonts w:asciiTheme="minorHAnsi" w:eastAsiaTheme="minorEastAsia" w:hAnsiTheme="minorHAnsi" w:cstheme="minorBidi"/>
          <w:b w:val="0"/>
          <w:caps w:val="0"/>
          <w:lang w:eastAsia="ja-JP"/>
        </w:rPr>
        <w:pPrChange w:id="132" w:author="Sean Hardman" w:date="2013-09-01T14:16:00Z">
          <w:pPr>
            <w:pStyle w:val="TOC1"/>
            <w:tabs>
              <w:tab w:val="left" w:pos="574"/>
            </w:tabs>
          </w:pPr>
        </w:pPrChange>
      </w:pPr>
      <w:del w:id="133" w:author="Sean Hardman" w:date="2013-09-01T14:16:00Z">
        <w:r w:rsidDel="00AC3D24">
          <w:rPr>
            <w:b w:val="0"/>
            <w:caps w:val="0"/>
          </w:rPr>
          <w:fldChar w:fldCharType="end"/>
        </w:r>
      </w:del>
      <w:ins w:id="134" w:author="Sean Hardman" w:date="2013-09-01T14:16:00Z">
        <w:r w:rsidR="00AC3D24">
          <w:fldChar w:fldCharType="begin"/>
        </w:r>
        <w:r w:rsidR="00AC3D24">
          <w:instrText xml:space="preserve"> TOC \o "2-3" \t "Heading 1,1,Heading 6,1" </w:instrText>
        </w:r>
      </w:ins>
      <w:r w:rsidR="00AC3D24">
        <w:fldChar w:fldCharType="separate"/>
      </w:r>
      <w:ins w:id="135" w:author="Sean Hardman" w:date="2013-09-01T14:16:00Z">
        <w:r w:rsidR="00AC3D24">
          <w:t>1.0</w:t>
        </w:r>
        <w:r w:rsidR="00AC3D24">
          <w:rPr>
            <w:rFonts w:asciiTheme="minorHAnsi" w:eastAsiaTheme="minorEastAsia" w:hAnsiTheme="minorHAnsi" w:cstheme="minorBidi"/>
            <w:b w:val="0"/>
            <w:caps w:val="0"/>
            <w:lang w:eastAsia="ja-JP"/>
          </w:rPr>
          <w:tab/>
        </w:r>
        <w:r w:rsidR="00AC3D24">
          <w:t>INTRODUCTION</w:t>
        </w:r>
        <w:r w:rsidR="00AC3D24">
          <w:tab/>
        </w:r>
        <w:r w:rsidR="00AC3D24">
          <w:fldChar w:fldCharType="begin"/>
        </w:r>
        <w:r w:rsidR="00AC3D24">
          <w:instrText xml:space="preserve"> PAGEREF _Toc239664308 \h </w:instrText>
        </w:r>
      </w:ins>
      <w:r w:rsidR="00AC3D24">
        <w:fldChar w:fldCharType="separate"/>
      </w:r>
      <w:ins w:id="136" w:author="Sean Hardman" w:date="2013-09-01T15:57:00Z">
        <w:r w:rsidR="003E42AA">
          <w:t>4</w:t>
        </w:r>
      </w:ins>
      <w:ins w:id="137" w:author="Sean Hardman" w:date="2013-09-01T14:16:00Z">
        <w:r w:rsidR="00AC3D24">
          <w:fldChar w:fldCharType="end"/>
        </w:r>
      </w:ins>
    </w:p>
    <w:p w14:paraId="4DDCDC0F" w14:textId="77777777" w:rsidR="00AC3D24" w:rsidRDefault="00AC3D24">
      <w:pPr>
        <w:pStyle w:val="TOC2"/>
        <w:tabs>
          <w:tab w:val="left" w:pos="862"/>
        </w:tabs>
        <w:ind w:left="0" w:firstLine="0"/>
        <w:rPr>
          <w:ins w:id="138" w:author="Sean Hardman" w:date="2013-09-01T14:16:00Z"/>
          <w:rFonts w:asciiTheme="minorHAnsi" w:eastAsiaTheme="minorEastAsia" w:hAnsiTheme="minorHAnsi" w:cstheme="minorBidi"/>
          <w:lang w:eastAsia="ja-JP"/>
        </w:rPr>
        <w:pPrChange w:id="139" w:author="Sean Hardman" w:date="2013-09-01T14:16:00Z">
          <w:pPr>
            <w:pStyle w:val="TOC2"/>
            <w:tabs>
              <w:tab w:val="left" w:pos="862"/>
            </w:tabs>
          </w:pPr>
        </w:pPrChange>
      </w:pPr>
      <w:ins w:id="140" w:author="Sean Hardman" w:date="2013-09-01T14:16:00Z">
        <w:r>
          <w:t>1.1</w:t>
        </w:r>
        <w:r>
          <w:rPr>
            <w:rFonts w:asciiTheme="minorHAnsi" w:eastAsiaTheme="minorEastAsia" w:hAnsiTheme="minorHAnsi" w:cstheme="minorBidi"/>
            <w:lang w:eastAsia="ja-JP"/>
          </w:rPr>
          <w:tab/>
        </w:r>
        <w:r>
          <w:t>Document Scope and Purpose</w:t>
        </w:r>
        <w:r>
          <w:tab/>
        </w:r>
        <w:r>
          <w:fldChar w:fldCharType="begin"/>
        </w:r>
        <w:r>
          <w:instrText xml:space="preserve"> PAGEREF _Toc239664309 \h </w:instrText>
        </w:r>
      </w:ins>
      <w:r>
        <w:fldChar w:fldCharType="separate"/>
      </w:r>
      <w:ins w:id="141" w:author="Sean Hardman" w:date="2013-09-01T15:57:00Z">
        <w:r w:rsidR="003E42AA">
          <w:t>4</w:t>
        </w:r>
      </w:ins>
      <w:ins w:id="142" w:author="Sean Hardman" w:date="2013-09-01T14:16:00Z">
        <w:r>
          <w:fldChar w:fldCharType="end"/>
        </w:r>
      </w:ins>
    </w:p>
    <w:p w14:paraId="2CF2F900" w14:textId="77777777" w:rsidR="00AC3D24" w:rsidRDefault="00AC3D24">
      <w:pPr>
        <w:pStyle w:val="TOC2"/>
        <w:tabs>
          <w:tab w:val="left" w:pos="862"/>
        </w:tabs>
        <w:ind w:left="0" w:firstLine="0"/>
        <w:rPr>
          <w:ins w:id="143" w:author="Sean Hardman" w:date="2013-09-01T14:16:00Z"/>
          <w:rFonts w:asciiTheme="minorHAnsi" w:eastAsiaTheme="minorEastAsia" w:hAnsiTheme="minorHAnsi" w:cstheme="minorBidi"/>
          <w:lang w:eastAsia="ja-JP"/>
        </w:rPr>
        <w:pPrChange w:id="144" w:author="Sean Hardman" w:date="2013-09-01T14:16:00Z">
          <w:pPr>
            <w:pStyle w:val="TOC2"/>
            <w:tabs>
              <w:tab w:val="left" w:pos="862"/>
            </w:tabs>
          </w:pPr>
        </w:pPrChange>
      </w:pPr>
      <w:ins w:id="145" w:author="Sean Hardman" w:date="2013-09-01T14:16:00Z">
        <w:r>
          <w:t>1.2</w:t>
        </w:r>
        <w:r>
          <w:rPr>
            <w:rFonts w:asciiTheme="minorHAnsi" w:eastAsiaTheme="minorEastAsia" w:hAnsiTheme="minorHAnsi" w:cstheme="minorBidi"/>
            <w:lang w:eastAsia="ja-JP"/>
          </w:rPr>
          <w:tab/>
        </w:r>
        <w:r>
          <w:t>Method</w:t>
        </w:r>
        <w:r>
          <w:tab/>
        </w:r>
        <w:r>
          <w:tab/>
        </w:r>
        <w:r>
          <w:fldChar w:fldCharType="begin"/>
        </w:r>
        <w:r>
          <w:instrText xml:space="preserve"> PAGEREF _Toc239664310 \h </w:instrText>
        </w:r>
      </w:ins>
      <w:r>
        <w:fldChar w:fldCharType="separate"/>
      </w:r>
      <w:ins w:id="146" w:author="Sean Hardman" w:date="2013-09-01T15:57:00Z">
        <w:r w:rsidR="003E42AA">
          <w:t>4</w:t>
        </w:r>
      </w:ins>
      <w:ins w:id="147" w:author="Sean Hardman" w:date="2013-09-01T14:16:00Z">
        <w:r>
          <w:fldChar w:fldCharType="end"/>
        </w:r>
      </w:ins>
    </w:p>
    <w:p w14:paraId="00474EC5" w14:textId="77777777" w:rsidR="00AC3D24" w:rsidRDefault="00AC3D24">
      <w:pPr>
        <w:pStyle w:val="TOC2"/>
        <w:tabs>
          <w:tab w:val="left" w:pos="862"/>
        </w:tabs>
        <w:ind w:left="0" w:firstLine="0"/>
        <w:rPr>
          <w:ins w:id="148" w:author="Sean Hardman" w:date="2013-09-01T14:16:00Z"/>
          <w:rFonts w:asciiTheme="minorHAnsi" w:eastAsiaTheme="minorEastAsia" w:hAnsiTheme="minorHAnsi" w:cstheme="minorBidi"/>
          <w:lang w:eastAsia="ja-JP"/>
        </w:rPr>
        <w:pPrChange w:id="149" w:author="Sean Hardman" w:date="2013-09-01T14:16:00Z">
          <w:pPr>
            <w:pStyle w:val="TOC2"/>
            <w:tabs>
              <w:tab w:val="left" w:pos="862"/>
            </w:tabs>
          </w:pPr>
        </w:pPrChange>
      </w:pPr>
      <w:ins w:id="150" w:author="Sean Hardman" w:date="2013-09-01T14:16:00Z">
        <w:r>
          <w:t>1.3</w:t>
        </w:r>
        <w:r>
          <w:rPr>
            <w:rFonts w:asciiTheme="minorHAnsi" w:eastAsiaTheme="minorEastAsia" w:hAnsiTheme="minorHAnsi" w:cstheme="minorBidi"/>
            <w:lang w:eastAsia="ja-JP"/>
          </w:rPr>
          <w:tab/>
        </w:r>
        <w:r>
          <w:t>Notation</w:t>
        </w:r>
        <w:r>
          <w:tab/>
        </w:r>
        <w:r>
          <w:tab/>
        </w:r>
        <w:r>
          <w:fldChar w:fldCharType="begin"/>
        </w:r>
        <w:r>
          <w:instrText xml:space="preserve"> PAGEREF _Toc239664311 \h </w:instrText>
        </w:r>
      </w:ins>
      <w:r>
        <w:fldChar w:fldCharType="separate"/>
      </w:r>
      <w:ins w:id="151" w:author="Sean Hardman" w:date="2013-09-01T15:57:00Z">
        <w:r w:rsidR="003E42AA">
          <w:t>4</w:t>
        </w:r>
      </w:ins>
      <w:ins w:id="152" w:author="Sean Hardman" w:date="2013-09-01T14:16:00Z">
        <w:r>
          <w:fldChar w:fldCharType="end"/>
        </w:r>
      </w:ins>
    </w:p>
    <w:p w14:paraId="4AA57FE8" w14:textId="77777777" w:rsidR="00AC3D24" w:rsidRDefault="00AC3D24">
      <w:pPr>
        <w:pStyle w:val="TOC2"/>
        <w:tabs>
          <w:tab w:val="left" w:pos="862"/>
        </w:tabs>
        <w:ind w:left="0" w:firstLine="0"/>
        <w:rPr>
          <w:ins w:id="153" w:author="Sean Hardman" w:date="2013-09-01T14:16:00Z"/>
          <w:rFonts w:asciiTheme="minorHAnsi" w:eastAsiaTheme="minorEastAsia" w:hAnsiTheme="minorHAnsi" w:cstheme="minorBidi"/>
          <w:lang w:eastAsia="ja-JP"/>
        </w:rPr>
        <w:pPrChange w:id="154" w:author="Sean Hardman" w:date="2013-09-01T14:16:00Z">
          <w:pPr>
            <w:pStyle w:val="TOC2"/>
            <w:tabs>
              <w:tab w:val="left" w:pos="862"/>
            </w:tabs>
          </w:pPr>
        </w:pPrChange>
      </w:pPr>
      <w:ins w:id="155" w:author="Sean Hardman" w:date="2013-09-01T14:16:00Z">
        <w:r>
          <w:t>1.4</w:t>
        </w:r>
        <w:r>
          <w:rPr>
            <w:rFonts w:asciiTheme="minorHAnsi" w:eastAsiaTheme="minorEastAsia" w:hAnsiTheme="minorHAnsi" w:cstheme="minorBidi"/>
            <w:lang w:eastAsia="ja-JP"/>
          </w:rPr>
          <w:tab/>
        </w:r>
        <w:r>
          <w:t>Controlling Documents</w:t>
        </w:r>
        <w:r>
          <w:tab/>
        </w:r>
        <w:r>
          <w:fldChar w:fldCharType="begin"/>
        </w:r>
        <w:r>
          <w:instrText xml:space="preserve"> PAGEREF _Toc239664312 \h </w:instrText>
        </w:r>
      </w:ins>
      <w:r>
        <w:fldChar w:fldCharType="separate"/>
      </w:r>
      <w:ins w:id="156" w:author="Sean Hardman" w:date="2013-09-01T15:57:00Z">
        <w:r w:rsidR="003E42AA">
          <w:t>4</w:t>
        </w:r>
      </w:ins>
      <w:ins w:id="157" w:author="Sean Hardman" w:date="2013-09-01T14:16:00Z">
        <w:r>
          <w:fldChar w:fldCharType="end"/>
        </w:r>
      </w:ins>
    </w:p>
    <w:p w14:paraId="4A28C4CB" w14:textId="77777777" w:rsidR="00AC3D24" w:rsidRDefault="00AC3D24">
      <w:pPr>
        <w:pStyle w:val="TOC2"/>
        <w:tabs>
          <w:tab w:val="left" w:pos="862"/>
        </w:tabs>
        <w:ind w:left="0" w:firstLine="0"/>
        <w:rPr>
          <w:ins w:id="158" w:author="Sean Hardman" w:date="2013-09-01T14:16:00Z"/>
          <w:rFonts w:asciiTheme="minorHAnsi" w:eastAsiaTheme="minorEastAsia" w:hAnsiTheme="minorHAnsi" w:cstheme="minorBidi"/>
          <w:lang w:eastAsia="ja-JP"/>
        </w:rPr>
        <w:pPrChange w:id="159" w:author="Sean Hardman" w:date="2013-09-01T14:16:00Z">
          <w:pPr>
            <w:pStyle w:val="TOC2"/>
            <w:tabs>
              <w:tab w:val="left" w:pos="862"/>
            </w:tabs>
          </w:pPr>
        </w:pPrChange>
      </w:pPr>
      <w:ins w:id="160" w:author="Sean Hardman" w:date="2013-09-01T14:16:00Z">
        <w:r>
          <w:t>1.5</w:t>
        </w:r>
        <w:r>
          <w:rPr>
            <w:rFonts w:asciiTheme="minorHAnsi" w:eastAsiaTheme="minorEastAsia" w:hAnsiTheme="minorHAnsi" w:cstheme="minorBidi"/>
            <w:lang w:eastAsia="ja-JP"/>
          </w:rPr>
          <w:tab/>
        </w:r>
        <w:r>
          <w:t>Applicable Documents</w:t>
        </w:r>
        <w:r>
          <w:tab/>
        </w:r>
        <w:r>
          <w:fldChar w:fldCharType="begin"/>
        </w:r>
        <w:r>
          <w:instrText xml:space="preserve"> PAGEREF _Toc239664313 \h </w:instrText>
        </w:r>
      </w:ins>
      <w:r>
        <w:fldChar w:fldCharType="separate"/>
      </w:r>
      <w:ins w:id="161" w:author="Sean Hardman" w:date="2013-09-01T15:57:00Z">
        <w:r w:rsidR="003E42AA">
          <w:t>4</w:t>
        </w:r>
      </w:ins>
      <w:ins w:id="162" w:author="Sean Hardman" w:date="2013-09-01T14:16:00Z">
        <w:r>
          <w:fldChar w:fldCharType="end"/>
        </w:r>
      </w:ins>
    </w:p>
    <w:p w14:paraId="19127BFC" w14:textId="77777777" w:rsidR="00AC3D24" w:rsidRDefault="00AC3D24">
      <w:pPr>
        <w:pStyle w:val="TOC2"/>
        <w:tabs>
          <w:tab w:val="left" w:pos="862"/>
        </w:tabs>
        <w:ind w:left="0" w:firstLine="0"/>
        <w:rPr>
          <w:ins w:id="163" w:author="Sean Hardman" w:date="2013-09-01T14:16:00Z"/>
          <w:rFonts w:asciiTheme="minorHAnsi" w:eastAsiaTheme="minorEastAsia" w:hAnsiTheme="minorHAnsi" w:cstheme="minorBidi"/>
          <w:lang w:eastAsia="ja-JP"/>
        </w:rPr>
        <w:pPrChange w:id="164" w:author="Sean Hardman" w:date="2013-09-01T14:16:00Z">
          <w:pPr>
            <w:pStyle w:val="TOC2"/>
            <w:tabs>
              <w:tab w:val="left" w:pos="862"/>
            </w:tabs>
          </w:pPr>
        </w:pPrChange>
      </w:pPr>
      <w:ins w:id="165" w:author="Sean Hardman" w:date="2013-09-01T14:16:00Z">
        <w:r>
          <w:lastRenderedPageBreak/>
          <w:t>1.6</w:t>
        </w:r>
        <w:r>
          <w:rPr>
            <w:rFonts w:asciiTheme="minorHAnsi" w:eastAsiaTheme="minorEastAsia" w:hAnsiTheme="minorHAnsi" w:cstheme="minorBidi"/>
            <w:lang w:eastAsia="ja-JP"/>
          </w:rPr>
          <w:tab/>
        </w:r>
        <w:r>
          <w:t>Document Maintenance</w:t>
        </w:r>
        <w:r>
          <w:tab/>
        </w:r>
        <w:r>
          <w:fldChar w:fldCharType="begin"/>
        </w:r>
        <w:r>
          <w:instrText xml:space="preserve"> PAGEREF _Toc239664314 \h </w:instrText>
        </w:r>
      </w:ins>
      <w:r>
        <w:fldChar w:fldCharType="separate"/>
      </w:r>
      <w:ins w:id="166" w:author="Sean Hardman" w:date="2013-09-01T15:57:00Z">
        <w:r w:rsidR="003E42AA">
          <w:t>5</w:t>
        </w:r>
      </w:ins>
      <w:ins w:id="167" w:author="Sean Hardman" w:date="2013-09-01T14:16:00Z">
        <w:r>
          <w:fldChar w:fldCharType="end"/>
        </w:r>
      </w:ins>
    </w:p>
    <w:p w14:paraId="752B3D06" w14:textId="77777777" w:rsidR="00AC3D24" w:rsidRDefault="00AC3D24">
      <w:pPr>
        <w:pStyle w:val="TOC1"/>
        <w:tabs>
          <w:tab w:val="left" w:pos="574"/>
        </w:tabs>
        <w:ind w:left="0" w:firstLine="0"/>
        <w:rPr>
          <w:ins w:id="168" w:author="Sean Hardman" w:date="2013-09-01T14:16:00Z"/>
          <w:rFonts w:asciiTheme="minorHAnsi" w:eastAsiaTheme="minorEastAsia" w:hAnsiTheme="minorHAnsi" w:cstheme="minorBidi"/>
          <w:b w:val="0"/>
          <w:caps w:val="0"/>
          <w:lang w:eastAsia="ja-JP"/>
        </w:rPr>
        <w:pPrChange w:id="169" w:author="Sean Hardman" w:date="2013-09-01T14:16:00Z">
          <w:pPr>
            <w:pStyle w:val="TOC1"/>
            <w:tabs>
              <w:tab w:val="left" w:pos="574"/>
            </w:tabs>
          </w:pPr>
        </w:pPrChange>
      </w:pPr>
      <w:ins w:id="170" w:author="Sean Hardman" w:date="2013-09-01T14:16:00Z">
        <w:r>
          <w:t>2.0</w:t>
        </w:r>
        <w:r>
          <w:rPr>
            <w:rFonts w:asciiTheme="minorHAnsi" w:eastAsiaTheme="minorEastAsia" w:hAnsiTheme="minorHAnsi" w:cstheme="minorBidi"/>
            <w:b w:val="0"/>
            <w:caps w:val="0"/>
            <w:lang w:eastAsia="ja-JP"/>
          </w:rPr>
          <w:tab/>
        </w:r>
        <w:r>
          <w:t>General Scenarios</w:t>
        </w:r>
        <w:r>
          <w:tab/>
        </w:r>
        <w:r>
          <w:fldChar w:fldCharType="begin"/>
        </w:r>
        <w:r>
          <w:instrText xml:space="preserve"> PAGEREF _Toc239664315 \h </w:instrText>
        </w:r>
      </w:ins>
      <w:r>
        <w:fldChar w:fldCharType="separate"/>
      </w:r>
      <w:ins w:id="171" w:author="Sean Hardman" w:date="2013-09-01T15:57:00Z">
        <w:r w:rsidR="003E42AA">
          <w:t>6</w:t>
        </w:r>
      </w:ins>
      <w:ins w:id="172" w:author="Sean Hardman" w:date="2013-09-01T14:16:00Z">
        <w:r>
          <w:fldChar w:fldCharType="end"/>
        </w:r>
      </w:ins>
    </w:p>
    <w:p w14:paraId="16D0FE27" w14:textId="77777777" w:rsidR="00AC3D24" w:rsidRDefault="00AC3D24">
      <w:pPr>
        <w:pStyle w:val="TOC2"/>
        <w:tabs>
          <w:tab w:val="left" w:pos="862"/>
        </w:tabs>
        <w:ind w:left="0" w:firstLine="0"/>
        <w:rPr>
          <w:ins w:id="173" w:author="Sean Hardman" w:date="2013-09-01T14:16:00Z"/>
          <w:rFonts w:asciiTheme="minorHAnsi" w:eastAsiaTheme="minorEastAsia" w:hAnsiTheme="minorHAnsi" w:cstheme="minorBidi"/>
          <w:lang w:eastAsia="ja-JP"/>
        </w:rPr>
        <w:pPrChange w:id="174" w:author="Sean Hardman" w:date="2013-09-01T14:16:00Z">
          <w:pPr>
            <w:pStyle w:val="TOC2"/>
            <w:tabs>
              <w:tab w:val="left" w:pos="862"/>
            </w:tabs>
          </w:pPr>
        </w:pPrChange>
      </w:pPr>
      <w:ins w:id="175" w:author="Sean Hardman" w:date="2013-09-01T14:16:00Z">
        <w:r>
          <w:t>2.1</w:t>
        </w:r>
        <w:r>
          <w:rPr>
            <w:rFonts w:asciiTheme="minorHAnsi" w:eastAsiaTheme="minorEastAsia" w:hAnsiTheme="minorHAnsi" w:cstheme="minorBidi"/>
            <w:lang w:eastAsia="ja-JP"/>
          </w:rPr>
          <w:tab/>
        </w:r>
        <w:r>
          <w:t>Available Resources by Common Attribute</w:t>
        </w:r>
        <w:r>
          <w:tab/>
        </w:r>
        <w:r>
          <w:fldChar w:fldCharType="begin"/>
        </w:r>
        <w:r>
          <w:instrText xml:space="preserve"> PAGEREF _Toc239664316 \h </w:instrText>
        </w:r>
      </w:ins>
      <w:r>
        <w:fldChar w:fldCharType="separate"/>
      </w:r>
      <w:ins w:id="176" w:author="Sean Hardman" w:date="2013-09-01T15:57:00Z">
        <w:r w:rsidR="003E42AA">
          <w:t>6</w:t>
        </w:r>
      </w:ins>
      <w:ins w:id="177" w:author="Sean Hardman" w:date="2013-09-01T14:16:00Z">
        <w:r>
          <w:fldChar w:fldCharType="end"/>
        </w:r>
      </w:ins>
    </w:p>
    <w:p w14:paraId="6AB2D217" w14:textId="77777777" w:rsidR="00AC3D24" w:rsidRDefault="00AC3D24">
      <w:pPr>
        <w:pStyle w:val="TOC2"/>
        <w:tabs>
          <w:tab w:val="left" w:pos="862"/>
        </w:tabs>
        <w:ind w:left="0" w:firstLine="0"/>
        <w:rPr>
          <w:ins w:id="178" w:author="Sean Hardman" w:date="2013-09-01T14:16:00Z"/>
          <w:rFonts w:asciiTheme="minorHAnsi" w:eastAsiaTheme="minorEastAsia" w:hAnsiTheme="minorHAnsi" w:cstheme="minorBidi"/>
          <w:lang w:eastAsia="ja-JP"/>
        </w:rPr>
        <w:pPrChange w:id="179" w:author="Sean Hardman" w:date="2013-09-01T14:16:00Z">
          <w:pPr>
            <w:pStyle w:val="TOC2"/>
            <w:tabs>
              <w:tab w:val="left" w:pos="862"/>
            </w:tabs>
          </w:pPr>
        </w:pPrChange>
      </w:pPr>
      <w:ins w:id="180" w:author="Sean Hardman" w:date="2013-09-01T14:16:00Z">
        <w:r>
          <w:t>2.2</w:t>
        </w:r>
        <w:r>
          <w:rPr>
            <w:rFonts w:asciiTheme="minorHAnsi" w:eastAsiaTheme="minorEastAsia" w:hAnsiTheme="minorHAnsi" w:cstheme="minorBidi"/>
            <w:lang w:eastAsia="ja-JP"/>
          </w:rPr>
          <w:tab/>
        </w:r>
        <w:r>
          <w:t>Measurement Type</w:t>
        </w:r>
        <w:r>
          <w:tab/>
        </w:r>
        <w:r>
          <w:fldChar w:fldCharType="begin"/>
        </w:r>
        <w:r>
          <w:instrText xml:space="preserve"> PAGEREF _Toc239664317 \h </w:instrText>
        </w:r>
      </w:ins>
      <w:r>
        <w:fldChar w:fldCharType="separate"/>
      </w:r>
      <w:ins w:id="181" w:author="Sean Hardman" w:date="2013-09-01T15:57:00Z">
        <w:r w:rsidR="003E42AA">
          <w:t>6</w:t>
        </w:r>
      </w:ins>
      <w:ins w:id="182" w:author="Sean Hardman" w:date="2013-09-01T14:16:00Z">
        <w:r>
          <w:fldChar w:fldCharType="end"/>
        </w:r>
      </w:ins>
    </w:p>
    <w:p w14:paraId="6932B7D6" w14:textId="77777777" w:rsidR="00AC3D24" w:rsidRDefault="00AC3D24">
      <w:pPr>
        <w:pStyle w:val="TOC2"/>
        <w:tabs>
          <w:tab w:val="left" w:pos="862"/>
        </w:tabs>
        <w:ind w:left="0" w:firstLine="0"/>
        <w:rPr>
          <w:ins w:id="183" w:author="Sean Hardman" w:date="2013-09-01T14:16:00Z"/>
          <w:rFonts w:asciiTheme="minorHAnsi" w:eastAsiaTheme="minorEastAsia" w:hAnsiTheme="minorHAnsi" w:cstheme="minorBidi"/>
          <w:lang w:eastAsia="ja-JP"/>
        </w:rPr>
        <w:pPrChange w:id="184" w:author="Sean Hardman" w:date="2013-09-01T14:16:00Z">
          <w:pPr>
            <w:pStyle w:val="TOC2"/>
            <w:tabs>
              <w:tab w:val="left" w:pos="862"/>
            </w:tabs>
          </w:pPr>
        </w:pPrChange>
      </w:pPr>
      <w:ins w:id="185" w:author="Sean Hardman" w:date="2013-09-01T14:16:00Z">
        <w:r>
          <w:t>2.3</w:t>
        </w:r>
        <w:r>
          <w:rPr>
            <w:rFonts w:asciiTheme="minorHAnsi" w:eastAsiaTheme="minorEastAsia" w:hAnsiTheme="minorHAnsi" w:cstheme="minorBidi"/>
            <w:lang w:eastAsia="ja-JP"/>
          </w:rPr>
          <w:tab/>
        </w:r>
        <w:r>
          <w:t>Time Range</w:t>
        </w:r>
        <w:r>
          <w:tab/>
        </w:r>
        <w:r>
          <w:fldChar w:fldCharType="begin"/>
        </w:r>
        <w:r>
          <w:instrText xml:space="preserve"> PAGEREF _Toc239664318 \h </w:instrText>
        </w:r>
      </w:ins>
      <w:r>
        <w:fldChar w:fldCharType="separate"/>
      </w:r>
      <w:ins w:id="186" w:author="Sean Hardman" w:date="2013-09-01T15:57:00Z">
        <w:r w:rsidR="003E42AA">
          <w:t>7</w:t>
        </w:r>
      </w:ins>
      <w:ins w:id="187" w:author="Sean Hardman" w:date="2013-09-01T14:16:00Z">
        <w:r>
          <w:fldChar w:fldCharType="end"/>
        </w:r>
      </w:ins>
    </w:p>
    <w:p w14:paraId="59C373C4" w14:textId="77777777" w:rsidR="00AC3D24" w:rsidRDefault="00AC3D24">
      <w:pPr>
        <w:pStyle w:val="TOC2"/>
        <w:tabs>
          <w:tab w:val="left" w:pos="862"/>
        </w:tabs>
        <w:ind w:left="0" w:firstLine="0"/>
        <w:rPr>
          <w:ins w:id="188" w:author="Sean Hardman" w:date="2013-09-01T14:16:00Z"/>
          <w:rFonts w:asciiTheme="minorHAnsi" w:eastAsiaTheme="minorEastAsia" w:hAnsiTheme="minorHAnsi" w:cstheme="minorBidi"/>
          <w:lang w:eastAsia="ja-JP"/>
        </w:rPr>
        <w:pPrChange w:id="189" w:author="Sean Hardman" w:date="2013-09-01T14:16:00Z">
          <w:pPr>
            <w:pStyle w:val="TOC2"/>
            <w:tabs>
              <w:tab w:val="left" w:pos="862"/>
            </w:tabs>
          </w:pPr>
        </w:pPrChange>
      </w:pPr>
      <w:ins w:id="190" w:author="Sean Hardman" w:date="2013-09-01T14:16:00Z">
        <w:r>
          <w:t>2.4</w:t>
        </w:r>
        <w:r>
          <w:rPr>
            <w:rFonts w:asciiTheme="minorHAnsi" w:eastAsiaTheme="minorEastAsia" w:hAnsiTheme="minorHAnsi" w:cstheme="minorBidi"/>
            <w:lang w:eastAsia="ja-JP"/>
          </w:rPr>
          <w:tab/>
        </w:r>
        <w:r>
          <w:t>Geographic Location</w:t>
        </w:r>
        <w:r>
          <w:tab/>
        </w:r>
        <w:r>
          <w:fldChar w:fldCharType="begin"/>
        </w:r>
        <w:r>
          <w:instrText xml:space="preserve"> PAGEREF _Toc239664319 \h </w:instrText>
        </w:r>
      </w:ins>
      <w:r>
        <w:fldChar w:fldCharType="separate"/>
      </w:r>
      <w:ins w:id="191" w:author="Sean Hardman" w:date="2013-09-01T15:57:00Z">
        <w:r w:rsidR="003E42AA">
          <w:t>8</w:t>
        </w:r>
      </w:ins>
      <w:ins w:id="192" w:author="Sean Hardman" w:date="2013-09-01T14:16:00Z">
        <w:r>
          <w:fldChar w:fldCharType="end"/>
        </w:r>
      </w:ins>
    </w:p>
    <w:p w14:paraId="3A3D1D0A" w14:textId="77777777" w:rsidR="00AC3D24" w:rsidRDefault="00AC3D24">
      <w:pPr>
        <w:pStyle w:val="TOC2"/>
        <w:tabs>
          <w:tab w:val="left" w:pos="862"/>
        </w:tabs>
        <w:ind w:left="0" w:firstLine="0"/>
        <w:rPr>
          <w:ins w:id="193" w:author="Sean Hardman" w:date="2013-09-01T14:16:00Z"/>
          <w:rFonts w:asciiTheme="minorHAnsi" w:eastAsiaTheme="minorEastAsia" w:hAnsiTheme="minorHAnsi" w:cstheme="minorBidi"/>
          <w:lang w:eastAsia="ja-JP"/>
        </w:rPr>
        <w:pPrChange w:id="194" w:author="Sean Hardman" w:date="2013-09-01T14:16:00Z">
          <w:pPr>
            <w:pStyle w:val="TOC2"/>
            <w:tabs>
              <w:tab w:val="left" w:pos="862"/>
            </w:tabs>
          </w:pPr>
        </w:pPrChange>
      </w:pPr>
      <w:ins w:id="195" w:author="Sean Hardman" w:date="2013-09-01T14:16:00Z">
        <w:r>
          <w:t>2.5</w:t>
        </w:r>
        <w:r>
          <w:rPr>
            <w:rFonts w:asciiTheme="minorHAnsi" w:eastAsiaTheme="minorEastAsia" w:hAnsiTheme="minorHAnsi" w:cstheme="minorBidi"/>
            <w:lang w:eastAsia="ja-JP"/>
          </w:rPr>
          <w:tab/>
        </w:r>
        <w:r>
          <w:t>Resource Identifier</w:t>
        </w:r>
        <w:r>
          <w:tab/>
        </w:r>
        <w:r>
          <w:fldChar w:fldCharType="begin"/>
        </w:r>
        <w:r>
          <w:instrText xml:space="preserve"> PAGEREF _Toc239664320 \h </w:instrText>
        </w:r>
      </w:ins>
      <w:r>
        <w:fldChar w:fldCharType="separate"/>
      </w:r>
      <w:ins w:id="196" w:author="Sean Hardman" w:date="2013-09-01T15:57:00Z">
        <w:r w:rsidR="003E42AA">
          <w:t>9</w:t>
        </w:r>
      </w:ins>
      <w:ins w:id="197" w:author="Sean Hardman" w:date="2013-09-01T14:16:00Z">
        <w:r>
          <w:fldChar w:fldCharType="end"/>
        </w:r>
      </w:ins>
    </w:p>
    <w:p w14:paraId="558FE59E" w14:textId="4F345B5A" w:rsidR="00AC3D24" w:rsidRDefault="00AC3D24">
      <w:pPr>
        <w:pStyle w:val="TOC2"/>
        <w:tabs>
          <w:tab w:val="left" w:pos="862"/>
        </w:tabs>
        <w:ind w:left="0" w:firstLine="0"/>
        <w:rPr>
          <w:ins w:id="198" w:author="Sean Hardman" w:date="2013-09-01T14:16:00Z"/>
          <w:rFonts w:asciiTheme="minorHAnsi" w:eastAsiaTheme="minorEastAsia" w:hAnsiTheme="minorHAnsi" w:cstheme="minorBidi"/>
          <w:lang w:eastAsia="ja-JP"/>
        </w:rPr>
        <w:pPrChange w:id="199" w:author="Sean Hardman" w:date="2013-09-01T14:16:00Z">
          <w:pPr>
            <w:pStyle w:val="TOC2"/>
            <w:tabs>
              <w:tab w:val="left" w:pos="862"/>
            </w:tabs>
          </w:pPr>
        </w:pPrChange>
      </w:pPr>
      <w:ins w:id="200" w:author="Sean Hardman" w:date="2013-09-01T14:16:00Z">
        <w:r>
          <w:t>2.6</w:t>
        </w:r>
        <w:r>
          <w:rPr>
            <w:rFonts w:asciiTheme="minorHAnsi" w:eastAsiaTheme="minorEastAsia" w:hAnsiTheme="minorHAnsi" w:cstheme="minorBidi"/>
            <w:lang w:eastAsia="ja-JP"/>
          </w:rPr>
          <w:tab/>
        </w:r>
        <w:r>
          <w:t>Target</w:t>
        </w:r>
        <w:r>
          <w:tab/>
        </w:r>
      </w:ins>
      <w:ins w:id="201" w:author="Sean Hardman" w:date="2013-09-01T14:18:00Z">
        <w:r w:rsidR="0008293D">
          <w:tab/>
        </w:r>
      </w:ins>
      <w:ins w:id="202" w:author="Sean Hardman" w:date="2013-09-01T14:16:00Z">
        <w:r>
          <w:fldChar w:fldCharType="begin"/>
        </w:r>
        <w:r>
          <w:instrText xml:space="preserve"> PAGEREF _Toc239664321 \h </w:instrText>
        </w:r>
      </w:ins>
      <w:r>
        <w:fldChar w:fldCharType="separate"/>
      </w:r>
      <w:ins w:id="203" w:author="Sean Hardman" w:date="2013-09-01T15:57:00Z">
        <w:r w:rsidR="003E42AA">
          <w:t>9</w:t>
        </w:r>
      </w:ins>
      <w:ins w:id="204" w:author="Sean Hardman" w:date="2013-09-01T14:16:00Z">
        <w:r>
          <w:fldChar w:fldCharType="end"/>
        </w:r>
      </w:ins>
    </w:p>
    <w:p w14:paraId="0C68C833" w14:textId="77777777" w:rsidR="00AC3D24" w:rsidRDefault="00AC3D24">
      <w:pPr>
        <w:pStyle w:val="TOC1"/>
        <w:tabs>
          <w:tab w:val="left" w:pos="574"/>
        </w:tabs>
        <w:ind w:left="0" w:firstLine="0"/>
        <w:rPr>
          <w:ins w:id="205" w:author="Sean Hardman" w:date="2013-09-01T14:16:00Z"/>
          <w:rFonts w:asciiTheme="minorHAnsi" w:eastAsiaTheme="minorEastAsia" w:hAnsiTheme="minorHAnsi" w:cstheme="minorBidi"/>
          <w:b w:val="0"/>
          <w:caps w:val="0"/>
          <w:lang w:eastAsia="ja-JP"/>
        </w:rPr>
        <w:pPrChange w:id="206" w:author="Sean Hardman" w:date="2013-09-01T14:16:00Z">
          <w:pPr>
            <w:pStyle w:val="TOC1"/>
            <w:tabs>
              <w:tab w:val="left" w:pos="574"/>
            </w:tabs>
          </w:pPr>
        </w:pPrChange>
      </w:pPr>
      <w:ins w:id="207" w:author="Sean Hardman" w:date="2013-09-01T14:16:00Z">
        <w:r>
          <w:t>3.0</w:t>
        </w:r>
        <w:r>
          <w:rPr>
            <w:rFonts w:asciiTheme="minorHAnsi" w:eastAsiaTheme="minorEastAsia" w:hAnsiTheme="minorHAnsi" w:cstheme="minorBidi"/>
            <w:b w:val="0"/>
            <w:caps w:val="0"/>
            <w:lang w:eastAsia="ja-JP"/>
          </w:rPr>
          <w:tab/>
        </w:r>
        <w:r>
          <w:t>Discipline-Specific Scenarios</w:t>
        </w:r>
        <w:r>
          <w:tab/>
        </w:r>
        <w:r>
          <w:fldChar w:fldCharType="begin"/>
        </w:r>
        <w:r>
          <w:instrText xml:space="preserve"> PAGEREF _Toc239664322 \h </w:instrText>
        </w:r>
      </w:ins>
      <w:r>
        <w:fldChar w:fldCharType="separate"/>
      </w:r>
      <w:ins w:id="208" w:author="Sean Hardman" w:date="2013-09-01T15:57:00Z">
        <w:r w:rsidR="003E42AA">
          <w:t>10</w:t>
        </w:r>
      </w:ins>
      <w:ins w:id="209" w:author="Sean Hardman" w:date="2013-09-01T14:16:00Z">
        <w:r>
          <w:fldChar w:fldCharType="end"/>
        </w:r>
      </w:ins>
    </w:p>
    <w:p w14:paraId="2AD5124A" w14:textId="77777777" w:rsidR="00AC3D24" w:rsidRDefault="00AC3D24">
      <w:pPr>
        <w:pStyle w:val="TOC2"/>
        <w:tabs>
          <w:tab w:val="left" w:pos="862"/>
        </w:tabs>
        <w:ind w:left="0" w:firstLine="0"/>
        <w:rPr>
          <w:ins w:id="210" w:author="Sean Hardman" w:date="2013-09-01T14:16:00Z"/>
          <w:rFonts w:asciiTheme="minorHAnsi" w:eastAsiaTheme="minorEastAsia" w:hAnsiTheme="minorHAnsi" w:cstheme="minorBidi"/>
          <w:lang w:eastAsia="ja-JP"/>
        </w:rPr>
        <w:pPrChange w:id="211" w:author="Sean Hardman" w:date="2013-09-01T14:16:00Z">
          <w:pPr>
            <w:pStyle w:val="TOC2"/>
            <w:tabs>
              <w:tab w:val="left" w:pos="862"/>
            </w:tabs>
          </w:pPr>
        </w:pPrChange>
      </w:pPr>
      <w:ins w:id="212" w:author="Sean Hardman" w:date="2013-09-01T14:16:00Z">
        <w:r>
          <w:t>3.1</w:t>
        </w:r>
        <w:r>
          <w:rPr>
            <w:rFonts w:asciiTheme="minorHAnsi" w:eastAsiaTheme="minorEastAsia" w:hAnsiTheme="minorHAnsi" w:cstheme="minorBidi"/>
            <w:lang w:eastAsia="ja-JP"/>
          </w:rPr>
          <w:tab/>
        </w:r>
        <w:r>
          <w:t>Atmospheric Observations</w:t>
        </w:r>
        <w:r>
          <w:tab/>
        </w:r>
        <w:r>
          <w:fldChar w:fldCharType="begin"/>
        </w:r>
        <w:r>
          <w:instrText xml:space="preserve"> PAGEREF _Toc239664323 \h </w:instrText>
        </w:r>
      </w:ins>
      <w:r>
        <w:fldChar w:fldCharType="separate"/>
      </w:r>
      <w:ins w:id="213" w:author="Sean Hardman" w:date="2013-09-01T15:57:00Z">
        <w:r w:rsidR="003E42AA">
          <w:t>10</w:t>
        </w:r>
      </w:ins>
      <w:ins w:id="214" w:author="Sean Hardman" w:date="2013-09-01T14:16:00Z">
        <w:r>
          <w:fldChar w:fldCharType="end"/>
        </w:r>
      </w:ins>
    </w:p>
    <w:p w14:paraId="4B2B587B" w14:textId="77777777" w:rsidR="00AC3D24" w:rsidRDefault="00AC3D24">
      <w:pPr>
        <w:pStyle w:val="TOC2"/>
        <w:tabs>
          <w:tab w:val="left" w:pos="862"/>
        </w:tabs>
        <w:ind w:left="0" w:firstLine="0"/>
        <w:rPr>
          <w:ins w:id="215" w:author="Sean Hardman" w:date="2013-09-01T14:16:00Z"/>
          <w:rFonts w:asciiTheme="minorHAnsi" w:eastAsiaTheme="minorEastAsia" w:hAnsiTheme="minorHAnsi" w:cstheme="minorBidi"/>
          <w:lang w:eastAsia="ja-JP"/>
        </w:rPr>
        <w:pPrChange w:id="216" w:author="Sean Hardman" w:date="2013-09-01T14:16:00Z">
          <w:pPr>
            <w:pStyle w:val="TOC2"/>
            <w:tabs>
              <w:tab w:val="left" w:pos="862"/>
            </w:tabs>
          </w:pPr>
        </w:pPrChange>
      </w:pPr>
      <w:ins w:id="217" w:author="Sean Hardman" w:date="2013-09-01T14:16:00Z">
        <w:r>
          <w:t>3.2</w:t>
        </w:r>
        <w:r>
          <w:rPr>
            <w:rFonts w:asciiTheme="minorHAnsi" w:eastAsiaTheme="minorEastAsia" w:hAnsiTheme="minorHAnsi" w:cstheme="minorBidi"/>
            <w:lang w:eastAsia="ja-JP"/>
          </w:rPr>
          <w:tab/>
        </w:r>
        <w:r>
          <w:t>Ring Observations</w:t>
        </w:r>
        <w:r>
          <w:tab/>
        </w:r>
        <w:r>
          <w:fldChar w:fldCharType="begin"/>
        </w:r>
        <w:r>
          <w:instrText xml:space="preserve"> PAGEREF _Toc239664324 \h </w:instrText>
        </w:r>
      </w:ins>
      <w:r>
        <w:fldChar w:fldCharType="separate"/>
      </w:r>
      <w:ins w:id="218" w:author="Sean Hardman" w:date="2013-09-01T15:57:00Z">
        <w:r w:rsidR="003E42AA">
          <w:t>11</w:t>
        </w:r>
      </w:ins>
      <w:ins w:id="219" w:author="Sean Hardman" w:date="2013-09-01T14:16:00Z">
        <w:r>
          <w:fldChar w:fldCharType="end"/>
        </w:r>
      </w:ins>
    </w:p>
    <w:p w14:paraId="58EE37FB" w14:textId="77777777" w:rsidR="00AC3D24" w:rsidRDefault="00AC3D24">
      <w:pPr>
        <w:pStyle w:val="TOC2"/>
        <w:tabs>
          <w:tab w:val="left" w:pos="862"/>
        </w:tabs>
        <w:ind w:left="0" w:firstLine="0"/>
        <w:rPr>
          <w:ins w:id="220" w:author="Sean Hardman" w:date="2013-09-01T14:16:00Z"/>
          <w:rFonts w:asciiTheme="minorHAnsi" w:eastAsiaTheme="minorEastAsia" w:hAnsiTheme="minorHAnsi" w:cstheme="minorBidi"/>
          <w:lang w:eastAsia="ja-JP"/>
        </w:rPr>
        <w:pPrChange w:id="221" w:author="Sean Hardman" w:date="2013-09-01T14:16:00Z">
          <w:pPr>
            <w:pStyle w:val="TOC2"/>
            <w:tabs>
              <w:tab w:val="left" w:pos="862"/>
            </w:tabs>
          </w:pPr>
        </w:pPrChange>
      </w:pPr>
      <w:ins w:id="222" w:author="Sean Hardman" w:date="2013-09-01T14:16:00Z">
        <w:r>
          <w:t>3.3</w:t>
        </w:r>
        <w:r>
          <w:rPr>
            <w:rFonts w:asciiTheme="minorHAnsi" w:eastAsiaTheme="minorEastAsia" w:hAnsiTheme="minorHAnsi" w:cstheme="minorBidi"/>
            <w:lang w:eastAsia="ja-JP"/>
          </w:rPr>
          <w:tab/>
        </w:r>
        <w:r>
          <w:t>Cassini ISS Movie</w:t>
        </w:r>
        <w:r>
          <w:tab/>
        </w:r>
        <w:r>
          <w:fldChar w:fldCharType="begin"/>
        </w:r>
        <w:r>
          <w:instrText xml:space="preserve"> PAGEREF _Toc239664325 \h </w:instrText>
        </w:r>
      </w:ins>
      <w:r>
        <w:fldChar w:fldCharType="separate"/>
      </w:r>
      <w:ins w:id="223" w:author="Sean Hardman" w:date="2013-09-01T15:57:00Z">
        <w:r w:rsidR="003E42AA">
          <w:t>11</w:t>
        </w:r>
      </w:ins>
      <w:ins w:id="224" w:author="Sean Hardman" w:date="2013-09-01T14:16:00Z">
        <w:r>
          <w:fldChar w:fldCharType="end"/>
        </w:r>
      </w:ins>
    </w:p>
    <w:p w14:paraId="45E67518" w14:textId="77777777" w:rsidR="00AC3D24" w:rsidRDefault="00AC3D24">
      <w:pPr>
        <w:pStyle w:val="TOC2"/>
        <w:tabs>
          <w:tab w:val="left" w:pos="862"/>
        </w:tabs>
        <w:ind w:left="0" w:firstLine="0"/>
        <w:rPr>
          <w:ins w:id="225" w:author="Sean Hardman" w:date="2013-09-01T14:16:00Z"/>
          <w:rFonts w:asciiTheme="minorHAnsi" w:eastAsiaTheme="minorEastAsia" w:hAnsiTheme="minorHAnsi" w:cstheme="minorBidi"/>
          <w:lang w:eastAsia="ja-JP"/>
        </w:rPr>
        <w:pPrChange w:id="226" w:author="Sean Hardman" w:date="2013-09-01T14:16:00Z">
          <w:pPr>
            <w:pStyle w:val="TOC2"/>
            <w:tabs>
              <w:tab w:val="left" w:pos="862"/>
            </w:tabs>
          </w:pPr>
        </w:pPrChange>
      </w:pPr>
      <w:ins w:id="227" w:author="Sean Hardman" w:date="2013-09-01T14:16:00Z">
        <w:r>
          <w:t>3.4</w:t>
        </w:r>
        <w:r>
          <w:rPr>
            <w:rFonts w:asciiTheme="minorHAnsi" w:eastAsiaTheme="minorEastAsia" w:hAnsiTheme="minorHAnsi" w:cstheme="minorBidi"/>
            <w:lang w:eastAsia="ja-JP"/>
          </w:rPr>
          <w:tab/>
        </w:r>
        <w:r>
          <w:t>MAPS Time Series</w:t>
        </w:r>
        <w:r>
          <w:tab/>
        </w:r>
        <w:r>
          <w:fldChar w:fldCharType="begin"/>
        </w:r>
        <w:r>
          <w:instrText xml:space="preserve"> PAGEREF _Toc239664326 \h </w:instrText>
        </w:r>
      </w:ins>
      <w:r>
        <w:fldChar w:fldCharType="separate"/>
      </w:r>
      <w:ins w:id="228" w:author="Sean Hardman" w:date="2013-09-01T15:57:00Z">
        <w:r w:rsidR="003E42AA">
          <w:t>12</w:t>
        </w:r>
      </w:ins>
      <w:ins w:id="229" w:author="Sean Hardman" w:date="2013-09-01T14:16:00Z">
        <w:r>
          <w:fldChar w:fldCharType="end"/>
        </w:r>
      </w:ins>
    </w:p>
    <w:p w14:paraId="3526FC8D" w14:textId="77777777" w:rsidR="00AC3D24" w:rsidRDefault="00AC3D24">
      <w:pPr>
        <w:pStyle w:val="TOC2"/>
        <w:tabs>
          <w:tab w:val="left" w:pos="862"/>
        </w:tabs>
        <w:ind w:left="0" w:firstLine="0"/>
        <w:rPr>
          <w:ins w:id="230" w:author="Sean Hardman" w:date="2013-09-01T14:16:00Z"/>
          <w:rFonts w:asciiTheme="minorHAnsi" w:eastAsiaTheme="minorEastAsia" w:hAnsiTheme="minorHAnsi" w:cstheme="minorBidi"/>
          <w:lang w:eastAsia="ja-JP"/>
        </w:rPr>
        <w:pPrChange w:id="231" w:author="Sean Hardman" w:date="2013-09-01T14:16:00Z">
          <w:pPr>
            <w:pStyle w:val="TOC2"/>
            <w:tabs>
              <w:tab w:val="left" w:pos="862"/>
            </w:tabs>
          </w:pPr>
        </w:pPrChange>
      </w:pPr>
      <w:ins w:id="232" w:author="Sean Hardman" w:date="2013-09-01T14:16:00Z">
        <w:r>
          <w:t>3.5</w:t>
        </w:r>
        <w:r>
          <w:rPr>
            <w:rFonts w:asciiTheme="minorHAnsi" w:eastAsiaTheme="minorEastAsia" w:hAnsiTheme="minorHAnsi" w:cstheme="minorBidi"/>
            <w:lang w:eastAsia="ja-JP"/>
          </w:rPr>
          <w:tab/>
        </w:r>
        <w:r>
          <w:t>Storm System on Saturn</w:t>
        </w:r>
        <w:r>
          <w:tab/>
        </w:r>
        <w:r>
          <w:fldChar w:fldCharType="begin"/>
        </w:r>
        <w:r>
          <w:instrText xml:space="preserve"> PAGEREF _Toc239664327 \h </w:instrText>
        </w:r>
      </w:ins>
      <w:r>
        <w:fldChar w:fldCharType="separate"/>
      </w:r>
      <w:ins w:id="233" w:author="Sean Hardman" w:date="2013-09-01T15:57:00Z">
        <w:r w:rsidR="003E42AA">
          <w:t>12</w:t>
        </w:r>
      </w:ins>
      <w:ins w:id="234" w:author="Sean Hardman" w:date="2013-09-01T14:16:00Z">
        <w:r>
          <w:fldChar w:fldCharType="end"/>
        </w:r>
      </w:ins>
    </w:p>
    <w:p w14:paraId="33B3771A" w14:textId="77777777" w:rsidR="00AC3D24" w:rsidRDefault="00AC3D24">
      <w:pPr>
        <w:pStyle w:val="TOC2"/>
        <w:tabs>
          <w:tab w:val="left" w:pos="862"/>
        </w:tabs>
        <w:ind w:left="0" w:firstLine="0"/>
        <w:rPr>
          <w:ins w:id="235" w:author="Sean Hardman" w:date="2013-09-01T14:16:00Z"/>
          <w:rFonts w:asciiTheme="minorHAnsi" w:eastAsiaTheme="minorEastAsia" w:hAnsiTheme="minorHAnsi" w:cstheme="minorBidi"/>
          <w:lang w:eastAsia="ja-JP"/>
        </w:rPr>
        <w:pPrChange w:id="236" w:author="Sean Hardman" w:date="2013-09-01T14:16:00Z">
          <w:pPr>
            <w:pStyle w:val="TOC2"/>
            <w:tabs>
              <w:tab w:val="left" w:pos="862"/>
            </w:tabs>
          </w:pPr>
        </w:pPrChange>
      </w:pPr>
      <w:ins w:id="237" w:author="Sean Hardman" w:date="2013-09-01T14:16:00Z">
        <w:r>
          <w:t>3.6</w:t>
        </w:r>
        <w:r>
          <w:rPr>
            <w:rFonts w:asciiTheme="minorHAnsi" w:eastAsiaTheme="minorEastAsia" w:hAnsiTheme="minorHAnsi" w:cstheme="minorBidi"/>
            <w:lang w:eastAsia="ja-JP"/>
          </w:rPr>
          <w:tab/>
        </w:r>
        <w:r>
          <w:t>Landing Site Characterization</w:t>
        </w:r>
        <w:r>
          <w:tab/>
        </w:r>
        <w:r>
          <w:fldChar w:fldCharType="begin"/>
        </w:r>
        <w:r>
          <w:instrText xml:space="preserve"> PAGEREF _Toc239664328 \h </w:instrText>
        </w:r>
      </w:ins>
      <w:r>
        <w:fldChar w:fldCharType="separate"/>
      </w:r>
      <w:ins w:id="238" w:author="Sean Hardman" w:date="2013-09-01T15:57:00Z">
        <w:r w:rsidR="003E42AA">
          <w:t>13</w:t>
        </w:r>
      </w:ins>
      <w:ins w:id="239" w:author="Sean Hardman" w:date="2013-09-01T14:16:00Z">
        <w:r>
          <w:fldChar w:fldCharType="end"/>
        </w:r>
      </w:ins>
    </w:p>
    <w:p w14:paraId="06ECFE09" w14:textId="77777777" w:rsidR="00AC3D24" w:rsidRDefault="00AC3D24">
      <w:pPr>
        <w:pStyle w:val="TOC2"/>
        <w:tabs>
          <w:tab w:val="left" w:pos="862"/>
        </w:tabs>
        <w:ind w:left="0" w:firstLine="0"/>
        <w:rPr>
          <w:ins w:id="240" w:author="Sean Hardman" w:date="2013-09-01T14:16:00Z"/>
          <w:rFonts w:asciiTheme="minorHAnsi" w:eastAsiaTheme="minorEastAsia" w:hAnsiTheme="minorHAnsi" w:cstheme="minorBidi"/>
          <w:lang w:eastAsia="ja-JP"/>
        </w:rPr>
        <w:pPrChange w:id="241" w:author="Sean Hardman" w:date="2013-09-01T14:16:00Z">
          <w:pPr>
            <w:pStyle w:val="TOC2"/>
            <w:tabs>
              <w:tab w:val="left" w:pos="862"/>
            </w:tabs>
          </w:pPr>
        </w:pPrChange>
      </w:pPr>
      <w:ins w:id="242" w:author="Sean Hardman" w:date="2013-09-01T14:16:00Z">
        <w:r>
          <w:t>3.7</w:t>
        </w:r>
        <w:r>
          <w:rPr>
            <w:rFonts w:asciiTheme="minorHAnsi" w:eastAsiaTheme="minorEastAsia" w:hAnsiTheme="minorHAnsi" w:cstheme="minorBidi"/>
            <w:lang w:eastAsia="ja-JP"/>
          </w:rPr>
          <w:tab/>
        </w:r>
        <w:r>
          <w:t>Global Scale Characterization and Mapping of Surface Units</w:t>
        </w:r>
        <w:r>
          <w:tab/>
        </w:r>
        <w:r>
          <w:fldChar w:fldCharType="begin"/>
        </w:r>
        <w:r>
          <w:instrText xml:space="preserve"> PAGEREF _Toc239664329 \h </w:instrText>
        </w:r>
      </w:ins>
      <w:r>
        <w:fldChar w:fldCharType="separate"/>
      </w:r>
      <w:ins w:id="243" w:author="Sean Hardman" w:date="2013-09-01T15:57:00Z">
        <w:r w:rsidR="003E42AA">
          <w:t>14</w:t>
        </w:r>
      </w:ins>
      <w:ins w:id="244" w:author="Sean Hardman" w:date="2013-09-01T14:16:00Z">
        <w:r>
          <w:fldChar w:fldCharType="end"/>
        </w:r>
      </w:ins>
    </w:p>
    <w:p w14:paraId="4CDA4DBA" w14:textId="77777777" w:rsidR="00AC3D24" w:rsidRDefault="00AC3D24">
      <w:pPr>
        <w:pStyle w:val="TOC2"/>
        <w:tabs>
          <w:tab w:val="left" w:pos="862"/>
        </w:tabs>
        <w:ind w:left="0" w:firstLine="0"/>
        <w:rPr>
          <w:ins w:id="245" w:author="Sean Hardman" w:date="2013-09-01T14:16:00Z"/>
          <w:rFonts w:asciiTheme="minorHAnsi" w:eastAsiaTheme="minorEastAsia" w:hAnsiTheme="minorHAnsi" w:cstheme="minorBidi"/>
          <w:lang w:eastAsia="ja-JP"/>
        </w:rPr>
        <w:pPrChange w:id="246" w:author="Sean Hardman" w:date="2013-09-01T14:16:00Z">
          <w:pPr>
            <w:pStyle w:val="TOC2"/>
            <w:tabs>
              <w:tab w:val="left" w:pos="862"/>
            </w:tabs>
          </w:pPr>
        </w:pPrChange>
      </w:pPr>
      <w:ins w:id="247" w:author="Sean Hardman" w:date="2013-09-01T14:16:00Z">
        <w:r>
          <w:t>3.8</w:t>
        </w:r>
        <w:r>
          <w:rPr>
            <w:rFonts w:asciiTheme="minorHAnsi" w:eastAsiaTheme="minorEastAsia" w:hAnsiTheme="minorHAnsi" w:cstheme="minorBidi"/>
            <w:lang w:eastAsia="ja-JP"/>
          </w:rPr>
          <w:tab/>
        </w:r>
        <w:r>
          <w:t>Mapping Subsurface Ice and Water</w:t>
        </w:r>
        <w:r>
          <w:tab/>
        </w:r>
        <w:r>
          <w:fldChar w:fldCharType="begin"/>
        </w:r>
        <w:r>
          <w:instrText xml:space="preserve"> PAGEREF _Toc239664330 \h </w:instrText>
        </w:r>
      </w:ins>
      <w:r>
        <w:fldChar w:fldCharType="separate"/>
      </w:r>
      <w:ins w:id="248" w:author="Sean Hardman" w:date="2013-09-01T15:57:00Z">
        <w:r w:rsidR="003E42AA">
          <w:t>14</w:t>
        </w:r>
      </w:ins>
      <w:ins w:id="249" w:author="Sean Hardman" w:date="2013-09-01T14:16:00Z">
        <w:r>
          <w:fldChar w:fldCharType="end"/>
        </w:r>
      </w:ins>
    </w:p>
    <w:p w14:paraId="6DE4A3B9" w14:textId="77777777" w:rsidR="00AC3D24" w:rsidRDefault="00AC3D24">
      <w:pPr>
        <w:pStyle w:val="TOC2"/>
        <w:tabs>
          <w:tab w:val="left" w:pos="862"/>
        </w:tabs>
        <w:ind w:left="0" w:firstLine="0"/>
        <w:rPr>
          <w:ins w:id="250" w:author="Sean Hardman" w:date="2013-09-01T14:16:00Z"/>
          <w:rFonts w:asciiTheme="minorHAnsi" w:eastAsiaTheme="minorEastAsia" w:hAnsiTheme="minorHAnsi" w:cstheme="minorBidi"/>
          <w:lang w:eastAsia="ja-JP"/>
        </w:rPr>
        <w:pPrChange w:id="251" w:author="Sean Hardman" w:date="2013-09-01T14:16:00Z">
          <w:pPr>
            <w:pStyle w:val="TOC2"/>
            <w:tabs>
              <w:tab w:val="left" w:pos="862"/>
            </w:tabs>
          </w:pPr>
        </w:pPrChange>
      </w:pPr>
      <w:ins w:id="252" w:author="Sean Hardman" w:date="2013-09-01T14:16:00Z">
        <w:r>
          <w:t>3.9</w:t>
        </w:r>
        <w:r>
          <w:rPr>
            <w:rFonts w:asciiTheme="minorHAnsi" w:eastAsiaTheme="minorEastAsia" w:hAnsiTheme="minorHAnsi" w:cstheme="minorBidi"/>
            <w:lang w:eastAsia="ja-JP"/>
          </w:rPr>
          <w:tab/>
        </w:r>
        <w:r>
          <w:t>Global Circulation Model Data Assimilation</w:t>
        </w:r>
        <w:r>
          <w:tab/>
        </w:r>
        <w:r>
          <w:fldChar w:fldCharType="begin"/>
        </w:r>
        <w:r>
          <w:instrText xml:space="preserve"> PAGEREF _Toc239664331 \h </w:instrText>
        </w:r>
      </w:ins>
      <w:r>
        <w:fldChar w:fldCharType="separate"/>
      </w:r>
      <w:ins w:id="253" w:author="Sean Hardman" w:date="2013-09-01T15:57:00Z">
        <w:r w:rsidR="003E42AA">
          <w:t>15</w:t>
        </w:r>
      </w:ins>
      <w:ins w:id="254" w:author="Sean Hardman" w:date="2013-09-01T14:16:00Z">
        <w:r>
          <w:fldChar w:fldCharType="end"/>
        </w:r>
      </w:ins>
    </w:p>
    <w:p w14:paraId="7769D129" w14:textId="1A83D94F" w:rsidR="00AC3D24" w:rsidRDefault="00AC3D24">
      <w:pPr>
        <w:pStyle w:val="TOC2"/>
        <w:tabs>
          <w:tab w:val="left" w:pos="995"/>
        </w:tabs>
        <w:ind w:left="0" w:firstLine="0"/>
        <w:rPr>
          <w:ins w:id="255" w:author="Sean Hardman" w:date="2013-09-01T14:16:00Z"/>
          <w:rFonts w:asciiTheme="minorHAnsi" w:eastAsiaTheme="minorEastAsia" w:hAnsiTheme="minorHAnsi" w:cstheme="minorBidi"/>
          <w:lang w:eastAsia="ja-JP"/>
        </w:rPr>
        <w:pPrChange w:id="256" w:author="Sean Hardman" w:date="2013-09-01T14:16:00Z">
          <w:pPr>
            <w:pStyle w:val="TOC2"/>
            <w:tabs>
              <w:tab w:val="left" w:pos="995"/>
            </w:tabs>
          </w:pPr>
        </w:pPrChange>
      </w:pPr>
      <w:ins w:id="257" w:author="Sean Hardman" w:date="2013-09-01T14:16:00Z">
        <w:r>
          <w:t>3.10</w:t>
        </w:r>
        <w:r>
          <w:rPr>
            <w:rFonts w:asciiTheme="minorHAnsi" w:eastAsiaTheme="minorEastAsia" w:hAnsiTheme="minorHAnsi" w:cstheme="minorBidi"/>
            <w:lang w:eastAsia="ja-JP"/>
          </w:rPr>
          <w:tab/>
        </w:r>
        <w:r>
          <w:t>Atmospheric Conditions Expected During Landing and Surface Operations</w:t>
        </w:r>
        <w:r>
          <w:tab/>
        </w:r>
      </w:ins>
      <w:ins w:id="258" w:author="Sean Hardman" w:date="2013-09-01T14:18:00Z">
        <w:r w:rsidR="0008293D">
          <w:tab/>
        </w:r>
      </w:ins>
      <w:ins w:id="259" w:author="Sean Hardman" w:date="2013-09-01T14:16:00Z">
        <w:r>
          <w:fldChar w:fldCharType="begin"/>
        </w:r>
        <w:r>
          <w:instrText xml:space="preserve"> PAGEREF _Toc239664332 \h </w:instrText>
        </w:r>
      </w:ins>
      <w:r>
        <w:fldChar w:fldCharType="separate"/>
      </w:r>
      <w:ins w:id="260" w:author="Sean Hardman" w:date="2013-09-01T15:57:00Z">
        <w:r w:rsidR="003E42AA">
          <w:t>15</w:t>
        </w:r>
      </w:ins>
      <w:ins w:id="261" w:author="Sean Hardman" w:date="2013-09-01T14:16:00Z">
        <w:r>
          <w:fldChar w:fldCharType="end"/>
        </w:r>
      </w:ins>
    </w:p>
    <w:p w14:paraId="318A13E5" w14:textId="77777777" w:rsidR="00AC3D24" w:rsidRDefault="00AC3D24">
      <w:pPr>
        <w:pStyle w:val="TOC1"/>
        <w:tabs>
          <w:tab w:val="left" w:pos="574"/>
        </w:tabs>
        <w:ind w:left="0" w:firstLine="0"/>
        <w:rPr>
          <w:ins w:id="262" w:author="Sean Hardman" w:date="2013-09-01T14:16:00Z"/>
          <w:rFonts w:asciiTheme="minorHAnsi" w:eastAsiaTheme="minorEastAsia" w:hAnsiTheme="minorHAnsi" w:cstheme="minorBidi"/>
          <w:b w:val="0"/>
          <w:caps w:val="0"/>
          <w:lang w:eastAsia="ja-JP"/>
        </w:rPr>
        <w:pPrChange w:id="263" w:author="Sean Hardman" w:date="2013-09-01T14:16:00Z">
          <w:pPr>
            <w:pStyle w:val="TOC1"/>
            <w:tabs>
              <w:tab w:val="left" w:pos="574"/>
            </w:tabs>
          </w:pPr>
        </w:pPrChange>
      </w:pPr>
      <w:ins w:id="264" w:author="Sean Hardman" w:date="2013-09-01T14:16:00Z">
        <w:r>
          <w:t>4.0</w:t>
        </w:r>
        <w:r>
          <w:rPr>
            <w:rFonts w:asciiTheme="minorHAnsi" w:eastAsiaTheme="minorEastAsia" w:hAnsiTheme="minorHAnsi" w:cstheme="minorBidi"/>
            <w:b w:val="0"/>
            <w:caps w:val="0"/>
            <w:lang w:eastAsia="ja-JP"/>
          </w:rPr>
          <w:tab/>
        </w:r>
        <w:r>
          <w:t>Cross-Discipline Scenarios</w:t>
        </w:r>
        <w:r>
          <w:tab/>
        </w:r>
        <w:r>
          <w:fldChar w:fldCharType="begin"/>
        </w:r>
        <w:r>
          <w:instrText xml:space="preserve"> PAGEREF _Toc239664333 \h </w:instrText>
        </w:r>
      </w:ins>
      <w:r>
        <w:fldChar w:fldCharType="separate"/>
      </w:r>
      <w:ins w:id="265" w:author="Sean Hardman" w:date="2013-09-01T15:57:00Z">
        <w:r w:rsidR="003E42AA">
          <w:t>17</w:t>
        </w:r>
      </w:ins>
      <w:ins w:id="266" w:author="Sean Hardman" w:date="2013-09-01T14:16:00Z">
        <w:r>
          <w:fldChar w:fldCharType="end"/>
        </w:r>
      </w:ins>
    </w:p>
    <w:p w14:paraId="192A17BA" w14:textId="77777777" w:rsidR="00AC3D24" w:rsidRDefault="00AC3D24">
      <w:pPr>
        <w:pStyle w:val="TOC2"/>
        <w:tabs>
          <w:tab w:val="left" w:pos="862"/>
        </w:tabs>
        <w:ind w:left="0" w:firstLine="0"/>
        <w:rPr>
          <w:ins w:id="267" w:author="Sean Hardman" w:date="2013-09-01T14:16:00Z"/>
          <w:rFonts w:asciiTheme="minorHAnsi" w:eastAsiaTheme="minorEastAsia" w:hAnsiTheme="minorHAnsi" w:cstheme="minorBidi"/>
          <w:lang w:eastAsia="ja-JP"/>
        </w:rPr>
        <w:pPrChange w:id="268" w:author="Sean Hardman" w:date="2013-09-01T14:16:00Z">
          <w:pPr>
            <w:pStyle w:val="TOC2"/>
            <w:tabs>
              <w:tab w:val="left" w:pos="862"/>
            </w:tabs>
          </w:pPr>
        </w:pPrChange>
      </w:pPr>
      <w:ins w:id="269" w:author="Sean Hardman" w:date="2013-09-01T14:16:00Z">
        <w:r>
          <w:t>4.1</w:t>
        </w:r>
        <w:r>
          <w:rPr>
            <w:rFonts w:asciiTheme="minorHAnsi" w:eastAsiaTheme="minorEastAsia" w:hAnsiTheme="minorHAnsi" w:cstheme="minorBidi"/>
            <w:lang w:eastAsia="ja-JP"/>
          </w:rPr>
          <w:tab/>
        </w:r>
        <w:r>
          <w:t>Cosmic Dust Data</w:t>
        </w:r>
        <w:r>
          <w:tab/>
        </w:r>
        <w:r>
          <w:fldChar w:fldCharType="begin"/>
        </w:r>
        <w:r>
          <w:instrText xml:space="preserve"> PAGEREF _Toc239664334 \h </w:instrText>
        </w:r>
      </w:ins>
      <w:r>
        <w:fldChar w:fldCharType="separate"/>
      </w:r>
      <w:ins w:id="270" w:author="Sean Hardman" w:date="2013-09-01T15:57:00Z">
        <w:r w:rsidR="003E42AA">
          <w:t>17</w:t>
        </w:r>
      </w:ins>
      <w:ins w:id="271" w:author="Sean Hardman" w:date="2013-09-01T14:16:00Z">
        <w:r>
          <w:fldChar w:fldCharType="end"/>
        </w:r>
      </w:ins>
    </w:p>
    <w:p w14:paraId="7EDD04BF" w14:textId="77777777" w:rsidR="00AC3D24" w:rsidRDefault="00AC3D24">
      <w:pPr>
        <w:pStyle w:val="TOC2"/>
        <w:tabs>
          <w:tab w:val="left" w:pos="862"/>
        </w:tabs>
        <w:ind w:left="0" w:firstLine="0"/>
        <w:rPr>
          <w:ins w:id="272" w:author="Sean Hardman" w:date="2013-09-01T14:16:00Z"/>
          <w:rFonts w:asciiTheme="minorHAnsi" w:eastAsiaTheme="minorEastAsia" w:hAnsiTheme="minorHAnsi" w:cstheme="minorBidi"/>
          <w:lang w:eastAsia="ja-JP"/>
        </w:rPr>
        <w:pPrChange w:id="273" w:author="Sean Hardman" w:date="2013-09-01T14:16:00Z">
          <w:pPr>
            <w:pStyle w:val="TOC2"/>
            <w:tabs>
              <w:tab w:val="left" w:pos="862"/>
            </w:tabs>
          </w:pPr>
        </w:pPrChange>
      </w:pPr>
      <w:ins w:id="274" w:author="Sean Hardman" w:date="2013-09-01T14:16:00Z">
        <w:r>
          <w:t>4.2</w:t>
        </w:r>
        <w:r>
          <w:rPr>
            <w:rFonts w:asciiTheme="minorHAnsi" w:eastAsiaTheme="minorEastAsia" w:hAnsiTheme="minorHAnsi" w:cstheme="minorBidi"/>
            <w:lang w:eastAsia="ja-JP"/>
          </w:rPr>
          <w:tab/>
        </w:r>
        <w:r>
          <w:t>Elara Observations</w:t>
        </w:r>
        <w:r>
          <w:tab/>
        </w:r>
        <w:r>
          <w:fldChar w:fldCharType="begin"/>
        </w:r>
        <w:r>
          <w:instrText xml:space="preserve"> PAGEREF _Toc239664335 \h </w:instrText>
        </w:r>
      </w:ins>
      <w:r>
        <w:fldChar w:fldCharType="separate"/>
      </w:r>
      <w:ins w:id="275" w:author="Sean Hardman" w:date="2013-09-01T15:57:00Z">
        <w:r w:rsidR="003E42AA">
          <w:t>17</w:t>
        </w:r>
      </w:ins>
      <w:ins w:id="276" w:author="Sean Hardman" w:date="2013-09-01T14:16:00Z">
        <w:r>
          <w:fldChar w:fldCharType="end"/>
        </w:r>
      </w:ins>
    </w:p>
    <w:p w14:paraId="000C0CDA" w14:textId="77777777" w:rsidR="00AC3D24" w:rsidRDefault="00AC3D24">
      <w:pPr>
        <w:pStyle w:val="TOC2"/>
        <w:tabs>
          <w:tab w:val="left" w:pos="862"/>
        </w:tabs>
        <w:ind w:left="0" w:firstLine="0"/>
        <w:rPr>
          <w:ins w:id="277" w:author="Sean Hardman" w:date="2013-09-01T14:16:00Z"/>
          <w:rFonts w:asciiTheme="minorHAnsi" w:eastAsiaTheme="minorEastAsia" w:hAnsiTheme="minorHAnsi" w:cstheme="minorBidi"/>
          <w:lang w:eastAsia="ja-JP"/>
        </w:rPr>
        <w:pPrChange w:id="278" w:author="Sean Hardman" w:date="2013-09-01T14:16:00Z">
          <w:pPr>
            <w:pStyle w:val="TOC2"/>
            <w:tabs>
              <w:tab w:val="left" w:pos="862"/>
            </w:tabs>
          </w:pPr>
        </w:pPrChange>
      </w:pPr>
      <w:ins w:id="279" w:author="Sean Hardman" w:date="2013-09-01T14:16:00Z">
        <w:r>
          <w:t>4.3</w:t>
        </w:r>
        <w:r>
          <w:rPr>
            <w:rFonts w:asciiTheme="minorHAnsi" w:eastAsiaTheme="minorEastAsia" w:hAnsiTheme="minorHAnsi" w:cstheme="minorBidi"/>
            <w:lang w:eastAsia="ja-JP"/>
          </w:rPr>
          <w:tab/>
        </w:r>
        <w:r>
          <w:t>Auroral Images</w:t>
        </w:r>
        <w:r>
          <w:tab/>
        </w:r>
        <w:r>
          <w:fldChar w:fldCharType="begin"/>
        </w:r>
        <w:r>
          <w:instrText xml:space="preserve"> PAGEREF _Toc239664336 \h </w:instrText>
        </w:r>
      </w:ins>
      <w:r>
        <w:fldChar w:fldCharType="separate"/>
      </w:r>
      <w:ins w:id="280" w:author="Sean Hardman" w:date="2013-09-01T15:57:00Z">
        <w:r w:rsidR="003E42AA">
          <w:t>18</w:t>
        </w:r>
      </w:ins>
      <w:ins w:id="281" w:author="Sean Hardman" w:date="2013-09-01T14:16:00Z">
        <w:r>
          <w:fldChar w:fldCharType="end"/>
        </w:r>
      </w:ins>
    </w:p>
    <w:p w14:paraId="6955A53D" w14:textId="77777777" w:rsidR="00AC3D24" w:rsidRDefault="00AC3D24">
      <w:pPr>
        <w:pStyle w:val="TOC2"/>
        <w:tabs>
          <w:tab w:val="left" w:pos="862"/>
        </w:tabs>
        <w:ind w:left="0" w:firstLine="0"/>
        <w:rPr>
          <w:ins w:id="282" w:author="Sean Hardman" w:date="2013-09-01T14:16:00Z"/>
          <w:rFonts w:asciiTheme="minorHAnsi" w:eastAsiaTheme="minorEastAsia" w:hAnsiTheme="minorHAnsi" w:cstheme="minorBidi"/>
          <w:lang w:eastAsia="ja-JP"/>
        </w:rPr>
        <w:pPrChange w:id="283" w:author="Sean Hardman" w:date="2013-09-01T14:16:00Z">
          <w:pPr>
            <w:pStyle w:val="TOC2"/>
            <w:tabs>
              <w:tab w:val="left" w:pos="862"/>
            </w:tabs>
          </w:pPr>
        </w:pPrChange>
      </w:pPr>
      <w:ins w:id="284" w:author="Sean Hardman" w:date="2013-09-01T14:16:00Z">
        <w:r>
          <w:t>4.4</w:t>
        </w:r>
        <w:r>
          <w:rPr>
            <w:rFonts w:asciiTheme="minorHAnsi" w:eastAsiaTheme="minorEastAsia" w:hAnsiTheme="minorHAnsi" w:cstheme="minorBidi"/>
            <w:lang w:eastAsia="ja-JP"/>
          </w:rPr>
          <w:tab/>
        </w:r>
        <w:r>
          <w:t>Lobate Crater Observations</w:t>
        </w:r>
        <w:r>
          <w:tab/>
        </w:r>
        <w:r>
          <w:fldChar w:fldCharType="begin"/>
        </w:r>
        <w:r>
          <w:instrText xml:space="preserve"> PAGEREF _Toc239664337 \h </w:instrText>
        </w:r>
      </w:ins>
      <w:r>
        <w:fldChar w:fldCharType="separate"/>
      </w:r>
      <w:ins w:id="285" w:author="Sean Hardman" w:date="2013-09-01T15:57:00Z">
        <w:r w:rsidR="003E42AA">
          <w:t>18</w:t>
        </w:r>
      </w:ins>
      <w:ins w:id="286" w:author="Sean Hardman" w:date="2013-09-01T14:16:00Z">
        <w:r>
          <w:fldChar w:fldCharType="end"/>
        </w:r>
      </w:ins>
    </w:p>
    <w:p w14:paraId="15B10F26" w14:textId="77777777" w:rsidR="00AC3D24" w:rsidRDefault="00AC3D24">
      <w:pPr>
        <w:pStyle w:val="TOC2"/>
        <w:tabs>
          <w:tab w:val="left" w:pos="862"/>
        </w:tabs>
        <w:ind w:left="0" w:firstLine="0"/>
        <w:rPr>
          <w:ins w:id="287" w:author="Sean Hardman" w:date="2013-09-01T14:16:00Z"/>
          <w:rFonts w:asciiTheme="minorHAnsi" w:eastAsiaTheme="minorEastAsia" w:hAnsiTheme="minorHAnsi" w:cstheme="minorBidi"/>
          <w:lang w:eastAsia="ja-JP"/>
        </w:rPr>
        <w:pPrChange w:id="288" w:author="Sean Hardman" w:date="2013-09-01T14:16:00Z">
          <w:pPr>
            <w:pStyle w:val="TOC2"/>
            <w:tabs>
              <w:tab w:val="left" w:pos="862"/>
            </w:tabs>
          </w:pPr>
        </w:pPrChange>
      </w:pPr>
      <w:ins w:id="289" w:author="Sean Hardman" w:date="2013-09-01T14:16:00Z">
        <w:r>
          <w:t>4.5</w:t>
        </w:r>
        <w:r>
          <w:rPr>
            <w:rFonts w:asciiTheme="minorHAnsi" w:eastAsiaTheme="minorEastAsia" w:hAnsiTheme="minorHAnsi" w:cstheme="minorBidi"/>
            <w:lang w:eastAsia="ja-JP"/>
          </w:rPr>
          <w:tab/>
        </w:r>
        <w:r>
          <w:t>Magnetic Field Data</w:t>
        </w:r>
        <w:r>
          <w:tab/>
        </w:r>
        <w:r>
          <w:fldChar w:fldCharType="begin"/>
        </w:r>
        <w:r>
          <w:instrText xml:space="preserve"> PAGEREF _Toc239664338 \h </w:instrText>
        </w:r>
      </w:ins>
      <w:r>
        <w:fldChar w:fldCharType="separate"/>
      </w:r>
      <w:ins w:id="290" w:author="Sean Hardman" w:date="2013-09-01T15:57:00Z">
        <w:r w:rsidR="003E42AA">
          <w:t>18</w:t>
        </w:r>
      </w:ins>
      <w:ins w:id="291" w:author="Sean Hardman" w:date="2013-09-01T14:16:00Z">
        <w:r>
          <w:fldChar w:fldCharType="end"/>
        </w:r>
      </w:ins>
    </w:p>
    <w:p w14:paraId="449EDAD4" w14:textId="77777777" w:rsidR="00AC3D24" w:rsidRDefault="00AC3D24">
      <w:pPr>
        <w:pStyle w:val="TOC2"/>
        <w:tabs>
          <w:tab w:val="left" w:pos="862"/>
        </w:tabs>
        <w:ind w:left="0" w:firstLine="0"/>
        <w:rPr>
          <w:ins w:id="292" w:author="Sean Hardman" w:date="2013-09-01T14:16:00Z"/>
          <w:rFonts w:asciiTheme="minorHAnsi" w:eastAsiaTheme="minorEastAsia" w:hAnsiTheme="minorHAnsi" w:cstheme="minorBidi"/>
          <w:lang w:eastAsia="ja-JP"/>
        </w:rPr>
        <w:pPrChange w:id="293" w:author="Sean Hardman" w:date="2013-09-01T14:16:00Z">
          <w:pPr>
            <w:pStyle w:val="TOC2"/>
            <w:tabs>
              <w:tab w:val="left" w:pos="862"/>
            </w:tabs>
          </w:pPr>
        </w:pPrChange>
      </w:pPr>
      <w:ins w:id="294" w:author="Sean Hardman" w:date="2013-09-01T14:16:00Z">
        <w:r>
          <w:t>4.6</w:t>
        </w:r>
        <w:r>
          <w:rPr>
            <w:rFonts w:asciiTheme="minorHAnsi" w:eastAsiaTheme="minorEastAsia" w:hAnsiTheme="minorHAnsi" w:cstheme="minorBidi"/>
            <w:lang w:eastAsia="ja-JP"/>
          </w:rPr>
          <w:tab/>
        </w:r>
        <w:r>
          <w:t>Titan Polar Occultations</w:t>
        </w:r>
        <w:r>
          <w:tab/>
        </w:r>
        <w:r>
          <w:fldChar w:fldCharType="begin"/>
        </w:r>
        <w:r>
          <w:instrText xml:space="preserve"> PAGEREF _Toc239664339 \h </w:instrText>
        </w:r>
      </w:ins>
      <w:r>
        <w:fldChar w:fldCharType="separate"/>
      </w:r>
      <w:ins w:id="295" w:author="Sean Hardman" w:date="2013-09-01T15:57:00Z">
        <w:r w:rsidR="003E42AA">
          <w:t>18</w:t>
        </w:r>
      </w:ins>
      <w:ins w:id="296" w:author="Sean Hardman" w:date="2013-09-01T14:16:00Z">
        <w:r>
          <w:fldChar w:fldCharType="end"/>
        </w:r>
      </w:ins>
    </w:p>
    <w:p w14:paraId="1D3DCF6F" w14:textId="77777777" w:rsidR="00AC3D24" w:rsidRDefault="00AC3D24">
      <w:pPr>
        <w:pStyle w:val="TOC2"/>
        <w:tabs>
          <w:tab w:val="left" w:pos="862"/>
        </w:tabs>
        <w:ind w:left="0" w:firstLine="0"/>
        <w:rPr>
          <w:ins w:id="297" w:author="Sean Hardman" w:date="2013-09-01T14:16:00Z"/>
          <w:rFonts w:asciiTheme="minorHAnsi" w:eastAsiaTheme="minorEastAsia" w:hAnsiTheme="minorHAnsi" w:cstheme="minorBidi"/>
          <w:lang w:eastAsia="ja-JP"/>
        </w:rPr>
        <w:pPrChange w:id="298" w:author="Sean Hardman" w:date="2013-09-01T14:16:00Z">
          <w:pPr>
            <w:pStyle w:val="TOC2"/>
            <w:tabs>
              <w:tab w:val="left" w:pos="862"/>
            </w:tabs>
          </w:pPr>
        </w:pPrChange>
      </w:pPr>
      <w:ins w:id="299" w:author="Sean Hardman" w:date="2013-09-01T14:16:00Z">
        <w:r>
          <w:t>4.7</w:t>
        </w:r>
        <w:r>
          <w:rPr>
            <w:rFonts w:asciiTheme="minorHAnsi" w:eastAsiaTheme="minorEastAsia" w:hAnsiTheme="minorHAnsi" w:cstheme="minorBidi"/>
            <w:lang w:eastAsia="ja-JP"/>
          </w:rPr>
          <w:tab/>
        </w:r>
        <w:r>
          <w:t>Huygens Lander Site</w:t>
        </w:r>
        <w:r>
          <w:tab/>
        </w:r>
        <w:r>
          <w:fldChar w:fldCharType="begin"/>
        </w:r>
        <w:r>
          <w:instrText xml:space="preserve"> PAGEREF _Toc239664340 \h </w:instrText>
        </w:r>
      </w:ins>
      <w:r>
        <w:fldChar w:fldCharType="separate"/>
      </w:r>
      <w:ins w:id="300" w:author="Sean Hardman" w:date="2013-09-01T15:57:00Z">
        <w:r w:rsidR="003E42AA">
          <w:t>19</w:t>
        </w:r>
      </w:ins>
      <w:ins w:id="301" w:author="Sean Hardman" w:date="2013-09-01T14:16:00Z">
        <w:r>
          <w:fldChar w:fldCharType="end"/>
        </w:r>
      </w:ins>
    </w:p>
    <w:p w14:paraId="674B95B0" w14:textId="77777777" w:rsidR="00AC3D24" w:rsidRDefault="00AC3D24">
      <w:pPr>
        <w:pStyle w:val="TOC2"/>
        <w:tabs>
          <w:tab w:val="left" w:pos="862"/>
        </w:tabs>
        <w:ind w:left="0" w:firstLine="0"/>
        <w:rPr>
          <w:ins w:id="302" w:author="Sean Hardman" w:date="2013-09-01T14:16:00Z"/>
          <w:rFonts w:asciiTheme="minorHAnsi" w:eastAsiaTheme="minorEastAsia" w:hAnsiTheme="minorHAnsi" w:cstheme="minorBidi"/>
          <w:lang w:eastAsia="ja-JP"/>
        </w:rPr>
        <w:pPrChange w:id="303" w:author="Sean Hardman" w:date="2013-09-01T14:16:00Z">
          <w:pPr>
            <w:pStyle w:val="TOC2"/>
            <w:tabs>
              <w:tab w:val="left" w:pos="862"/>
            </w:tabs>
          </w:pPr>
        </w:pPrChange>
      </w:pPr>
      <w:ins w:id="304" w:author="Sean Hardman" w:date="2013-09-01T14:16:00Z">
        <w:r>
          <w:t>4.8</w:t>
        </w:r>
        <w:r>
          <w:rPr>
            <w:rFonts w:asciiTheme="minorHAnsi" w:eastAsiaTheme="minorEastAsia" w:hAnsiTheme="minorHAnsi" w:cstheme="minorBidi"/>
            <w:lang w:eastAsia="ja-JP"/>
          </w:rPr>
          <w:tab/>
        </w:r>
        <w:r>
          <w:t>Titan Northern Lakes Multi-Wavelength Study</w:t>
        </w:r>
        <w:r>
          <w:tab/>
        </w:r>
        <w:r>
          <w:fldChar w:fldCharType="begin"/>
        </w:r>
        <w:r>
          <w:instrText xml:space="preserve"> PAGEREF _Toc239664341 \h </w:instrText>
        </w:r>
      </w:ins>
      <w:r>
        <w:fldChar w:fldCharType="separate"/>
      </w:r>
      <w:ins w:id="305" w:author="Sean Hardman" w:date="2013-09-01T15:57:00Z">
        <w:r w:rsidR="003E42AA">
          <w:t>19</w:t>
        </w:r>
      </w:ins>
      <w:ins w:id="306" w:author="Sean Hardman" w:date="2013-09-01T14:16:00Z">
        <w:r>
          <w:fldChar w:fldCharType="end"/>
        </w:r>
      </w:ins>
    </w:p>
    <w:p w14:paraId="59BA5BE6" w14:textId="77777777" w:rsidR="00AC3D24" w:rsidRDefault="00AC3D24">
      <w:pPr>
        <w:pStyle w:val="TOC1"/>
        <w:tabs>
          <w:tab w:val="left" w:pos="1872"/>
        </w:tabs>
        <w:ind w:left="0" w:firstLine="0"/>
        <w:rPr>
          <w:ins w:id="307" w:author="Sean Hardman" w:date="2013-09-01T14:16:00Z"/>
          <w:rFonts w:asciiTheme="minorHAnsi" w:eastAsiaTheme="minorEastAsia" w:hAnsiTheme="minorHAnsi" w:cstheme="minorBidi"/>
          <w:b w:val="0"/>
          <w:caps w:val="0"/>
          <w:lang w:eastAsia="ja-JP"/>
        </w:rPr>
        <w:pPrChange w:id="308" w:author="Sean Hardman" w:date="2013-09-01T14:16:00Z">
          <w:pPr>
            <w:pStyle w:val="TOC1"/>
            <w:tabs>
              <w:tab w:val="left" w:pos="1872"/>
            </w:tabs>
          </w:pPr>
        </w:pPrChange>
      </w:pPr>
      <w:ins w:id="309" w:author="Sean Hardman" w:date="2013-09-01T14:16:00Z">
        <w:r>
          <w:t>APPENDIX A</w:t>
        </w:r>
        <w:r>
          <w:rPr>
            <w:rFonts w:asciiTheme="minorHAnsi" w:eastAsiaTheme="minorEastAsia" w:hAnsiTheme="minorHAnsi" w:cstheme="minorBidi"/>
            <w:b w:val="0"/>
            <w:caps w:val="0"/>
            <w:lang w:eastAsia="ja-JP"/>
          </w:rPr>
          <w:tab/>
        </w:r>
        <w:r>
          <w:t>ACRONYMS &amp; Abbreviations</w:t>
        </w:r>
        <w:r>
          <w:tab/>
        </w:r>
        <w:r>
          <w:fldChar w:fldCharType="begin"/>
        </w:r>
        <w:r>
          <w:instrText xml:space="preserve"> PAGEREF _Toc239664342 \h </w:instrText>
        </w:r>
      </w:ins>
      <w:r>
        <w:fldChar w:fldCharType="separate"/>
      </w:r>
      <w:ins w:id="310" w:author="Sean Hardman" w:date="2013-09-01T15:57:00Z">
        <w:r w:rsidR="003E42AA">
          <w:t>21</w:t>
        </w:r>
      </w:ins>
      <w:ins w:id="311" w:author="Sean Hardman" w:date="2013-09-01T14:16:00Z">
        <w:r>
          <w:fldChar w:fldCharType="end"/>
        </w:r>
      </w:ins>
    </w:p>
    <w:p w14:paraId="5D647406" w14:textId="77777777" w:rsidR="00AC3D24" w:rsidDel="00AC3D24" w:rsidRDefault="00AC3D24">
      <w:pPr>
        <w:pStyle w:val="TOC1"/>
        <w:ind w:left="0" w:firstLine="0"/>
        <w:rPr>
          <w:del w:id="312" w:author="Sean Hardman" w:date="2013-09-01T14:16:00Z"/>
        </w:rPr>
        <w:pPrChange w:id="313" w:author="Sean Hardman" w:date="2013-09-01T14:16:00Z">
          <w:pPr>
            <w:pStyle w:val="TOC1"/>
          </w:pPr>
        </w:pPrChange>
      </w:pPr>
    </w:p>
    <w:p w14:paraId="71C3F27A" w14:textId="77777777" w:rsidR="0080133A" w:rsidRDefault="00AC3D24">
      <w:pPr>
        <w:pStyle w:val="TOC1"/>
      </w:pPr>
      <w:ins w:id="314" w:author="Sean Hardman" w:date="2013-09-01T14:16:00Z">
        <w:r>
          <w:fldChar w:fldCharType="end"/>
        </w:r>
      </w:ins>
    </w:p>
    <w:p w14:paraId="053A2C88" w14:textId="77777777" w:rsidR="0080133A" w:rsidRDefault="0080133A">
      <w:pPr>
        <w:rPr>
          <w:rFonts w:ascii="Times" w:hAnsi="Times"/>
          <w:b/>
          <w:sz w:val="28"/>
        </w:rPr>
      </w:pPr>
    </w:p>
    <w:p w14:paraId="23CB1AC6" w14:textId="77777777" w:rsidR="0080133A" w:rsidRDefault="0080133A">
      <w:pPr>
        <w:pStyle w:val="Heading1"/>
        <w:sectPr w:rsidR="0080133A">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fmt="lowerRoman" w:start="1"/>
          <w:cols w:space="720"/>
          <w:titlePg/>
        </w:sectPr>
      </w:pPr>
    </w:p>
    <w:p w14:paraId="41CEEEB4" w14:textId="77777777" w:rsidR="0080133A" w:rsidRDefault="007A17E8">
      <w:pPr>
        <w:pStyle w:val="Heading1"/>
      </w:pPr>
      <w:bookmarkStart w:id="315" w:name="_Toc239664308"/>
      <w:r>
        <w:lastRenderedPageBreak/>
        <w:t>INTRODUCTION</w:t>
      </w:r>
      <w:bookmarkEnd w:id="315"/>
    </w:p>
    <w:p w14:paraId="3AA841E3" w14:textId="77777777" w:rsidR="0080133A" w:rsidRDefault="0080133A" w:rsidP="0080133A">
      <w:pPr>
        <w:jc w:val="both"/>
      </w:pPr>
    </w:p>
    <w:p w14:paraId="63F47AC7" w14:textId="77777777" w:rsidR="0080133A" w:rsidRDefault="007A17E8" w:rsidP="0080133A">
      <w:pPr>
        <w:jc w:val="both"/>
      </w:pPr>
      <w:r>
        <w:t xml:space="preserve">The </w:t>
      </w:r>
      <w:del w:id="316" w:author="Sean Hardman" w:date="2013-09-01T14:14:00Z">
        <w:r w:rsidDel="00AC3D24">
          <w:delText>PDS 2010</w:delText>
        </w:r>
      </w:del>
      <w:ins w:id="317" w:author="Sean Hardman" w:date="2013-09-01T14:14:00Z">
        <w:r w:rsidR="00AC3D24">
          <w:t>PDS4</w:t>
        </w:r>
      </w:ins>
      <w:r>
        <w:t xml:space="preserve"> effort will overhaul the PDS data architecture (including, but not limited to, the data model, data structures, data dictionary, data etc.) and deploy a software system (including, but not limited to, data services, distributed data catalog, data etc.) that fully embraces the PDS federation as an integrated system while taking advantage of modern innovations in information technology (including, but not limited to, networking capabilities, processing speeds, and software breakthroughs).</w:t>
      </w:r>
    </w:p>
    <w:p w14:paraId="351711EA" w14:textId="77777777" w:rsidR="0080133A" w:rsidRDefault="0080133A" w:rsidP="0080133A">
      <w:pPr>
        <w:jc w:val="both"/>
      </w:pPr>
    </w:p>
    <w:p w14:paraId="51170DE1" w14:textId="77777777" w:rsidR="0080133A" w:rsidRDefault="007A17E8">
      <w:pPr>
        <w:pStyle w:val="Heading2"/>
      </w:pPr>
      <w:bookmarkStart w:id="318" w:name="_Toc239664309"/>
      <w:r>
        <w:t>Document Scope and Purpose</w:t>
      </w:r>
      <w:bookmarkEnd w:id="318"/>
      <w:r>
        <w:t xml:space="preserve"> </w:t>
      </w:r>
    </w:p>
    <w:p w14:paraId="7C7C62B3" w14:textId="77777777" w:rsidR="0080133A" w:rsidRDefault="0080133A" w:rsidP="0080133A">
      <w:pPr>
        <w:jc w:val="both"/>
      </w:pPr>
    </w:p>
    <w:p w14:paraId="4AE377CB" w14:textId="77777777" w:rsidR="0080133A" w:rsidRDefault="007A17E8" w:rsidP="0080133A">
      <w:pPr>
        <w:jc w:val="both"/>
      </w:pPr>
      <w:r>
        <w:t xml:space="preserve">This document </w:t>
      </w:r>
      <w:r w:rsidR="0047741E">
        <w:t>captures search scenarios for the</w:t>
      </w:r>
      <w:r>
        <w:t xml:space="preserve"> </w:t>
      </w:r>
      <w:del w:id="319" w:author="Sean Hardman" w:date="2013-09-01T14:14:00Z">
        <w:r w:rsidDel="00AC3D24">
          <w:delText>PDS 2010</w:delText>
        </w:r>
      </w:del>
      <w:ins w:id="320" w:author="Sean Hardman" w:date="2013-09-01T14:14:00Z">
        <w:r w:rsidR="00AC3D24">
          <w:t>PDS4</w:t>
        </w:r>
      </w:ins>
      <w:r>
        <w:t xml:space="preserve"> data system. </w:t>
      </w:r>
      <w:r w:rsidR="0047741E">
        <w:t xml:space="preserve">These scenarios are intended to </w:t>
      </w:r>
      <w:r w:rsidR="006E57EA">
        <w:t>specify additional requirements on the data model, associated services and user interfaces of the system.</w:t>
      </w:r>
    </w:p>
    <w:p w14:paraId="13778FE0" w14:textId="77777777" w:rsidR="0080133A" w:rsidRDefault="0080133A" w:rsidP="0080133A">
      <w:pPr>
        <w:jc w:val="both"/>
      </w:pPr>
    </w:p>
    <w:p w14:paraId="6CD731C7" w14:textId="77777777" w:rsidR="0080133A" w:rsidRDefault="007A17E8">
      <w:pPr>
        <w:pStyle w:val="Heading2"/>
      </w:pPr>
      <w:bookmarkStart w:id="321" w:name="_Toc239664310"/>
      <w:r>
        <w:t>Method</w:t>
      </w:r>
      <w:bookmarkEnd w:id="321"/>
      <w:r>
        <w:t xml:space="preserve"> </w:t>
      </w:r>
    </w:p>
    <w:p w14:paraId="169DA258" w14:textId="77777777" w:rsidR="0080133A" w:rsidRDefault="0080133A" w:rsidP="0080133A">
      <w:pPr>
        <w:jc w:val="both"/>
      </w:pPr>
    </w:p>
    <w:p w14:paraId="3869D7F8" w14:textId="77777777" w:rsidR="00071110" w:rsidRDefault="007A17E8" w:rsidP="0080133A">
      <w:pPr>
        <w:jc w:val="both"/>
      </w:pPr>
      <w:r>
        <w:t xml:space="preserve">This </w:t>
      </w:r>
      <w:r w:rsidR="006E57EA">
        <w:t xml:space="preserve">document represents the scenarios in </w:t>
      </w:r>
      <w:r w:rsidR="00071110">
        <w:t>narrative form with an evaluation of how the system will satisfy the scenario.</w:t>
      </w:r>
    </w:p>
    <w:p w14:paraId="4F8F224E" w14:textId="77777777" w:rsidR="006E57EA" w:rsidRDefault="006E57EA" w:rsidP="0080133A">
      <w:pPr>
        <w:jc w:val="both"/>
      </w:pPr>
    </w:p>
    <w:p w14:paraId="4123E2AD" w14:textId="77777777" w:rsidR="0080133A" w:rsidRDefault="007A17E8">
      <w:pPr>
        <w:pStyle w:val="Heading2"/>
      </w:pPr>
      <w:bookmarkStart w:id="322" w:name="_Toc239664311"/>
      <w:r>
        <w:t>Notation</w:t>
      </w:r>
      <w:bookmarkEnd w:id="322"/>
      <w:r>
        <w:t xml:space="preserve"> </w:t>
      </w:r>
    </w:p>
    <w:p w14:paraId="18BBE69C" w14:textId="77777777" w:rsidR="0080133A" w:rsidRDefault="0080133A" w:rsidP="0080133A">
      <w:pPr>
        <w:jc w:val="both"/>
      </w:pPr>
    </w:p>
    <w:p w14:paraId="7B8AA764" w14:textId="77777777" w:rsidR="0080133A" w:rsidRDefault="00491ACB" w:rsidP="0080133A">
      <w:pPr>
        <w:jc w:val="both"/>
      </w:pPr>
      <w:r>
        <w:t xml:space="preserve">This document does </w:t>
      </w:r>
      <w:r w:rsidR="0047741E">
        <w:t xml:space="preserve">not </w:t>
      </w:r>
      <w:r>
        <w:t>utilize special notations.</w:t>
      </w:r>
    </w:p>
    <w:p w14:paraId="1144946D" w14:textId="77777777" w:rsidR="0080133A" w:rsidRDefault="0080133A" w:rsidP="0080133A">
      <w:pPr>
        <w:jc w:val="both"/>
      </w:pPr>
    </w:p>
    <w:p w14:paraId="0EFEDF0F" w14:textId="77777777" w:rsidR="0080133A" w:rsidRDefault="007A17E8" w:rsidP="0080133A">
      <w:pPr>
        <w:pStyle w:val="Heading2"/>
      </w:pPr>
      <w:bookmarkStart w:id="323" w:name="_Toc239664312"/>
      <w:r>
        <w:t>Controlling Documents</w:t>
      </w:r>
      <w:bookmarkEnd w:id="323"/>
      <w:r>
        <w:t xml:space="preserve"> </w:t>
      </w:r>
    </w:p>
    <w:p w14:paraId="62C00489" w14:textId="77777777" w:rsidR="0080133A" w:rsidRDefault="0080133A">
      <w:pPr>
        <w:jc w:val="both"/>
      </w:pPr>
    </w:p>
    <w:p w14:paraId="7B7ADD8C" w14:textId="77777777" w:rsidR="00317F74" w:rsidRDefault="00D10933" w:rsidP="00317F74">
      <w:pPr>
        <w:ind w:left="720" w:hanging="720"/>
        <w:jc w:val="both"/>
      </w:pPr>
      <w:r>
        <w:t>[</w:t>
      </w:r>
      <w:r w:rsidR="00317F74">
        <w:t>1</w:t>
      </w:r>
      <w:r w:rsidR="00317F74" w:rsidRPr="00A23D75">
        <w:t>]</w:t>
      </w:r>
      <w:r w:rsidR="00317F74" w:rsidRPr="00A23D75">
        <w:tab/>
        <w:t xml:space="preserve">Planetary Data System (PDS) Level 1, 2 and 3 Requirements, </w:t>
      </w:r>
      <w:r w:rsidR="00317F74">
        <w:t>March 26, 2010</w:t>
      </w:r>
      <w:r w:rsidR="00317F74" w:rsidRPr="00A23D75">
        <w:t>.</w:t>
      </w:r>
    </w:p>
    <w:p w14:paraId="339245A3" w14:textId="77777777" w:rsidR="00317F74" w:rsidRDefault="00317F74" w:rsidP="00317F74">
      <w:pPr>
        <w:jc w:val="both"/>
      </w:pPr>
    </w:p>
    <w:p w14:paraId="0D8648C6" w14:textId="77777777" w:rsidR="00317F74" w:rsidRDefault="00317F74" w:rsidP="00317F74">
      <w:pPr>
        <w:ind w:left="720" w:hanging="720"/>
      </w:pPr>
      <w:r>
        <w:t>[2</w:t>
      </w:r>
      <w:r w:rsidRPr="00A23D75">
        <w:t>]</w:t>
      </w:r>
      <w:r w:rsidRPr="00A23D75">
        <w:tab/>
      </w:r>
      <w:del w:id="324" w:author="Sean Hardman" w:date="2013-09-01T14:14:00Z">
        <w:r w:rsidRPr="00A23D75" w:rsidDel="00AC3D24">
          <w:delText xml:space="preserve">Planetary Data System (PDS) </w:delText>
        </w:r>
        <w:r w:rsidDel="00AC3D24">
          <w:delText>2010</w:delText>
        </w:r>
      </w:del>
      <w:ins w:id="325" w:author="Sean Hardman" w:date="2013-09-01T14:14:00Z">
        <w:r w:rsidR="00AC3D24">
          <w:t>PDS4</w:t>
        </w:r>
      </w:ins>
      <w:r>
        <w:t xml:space="preserve"> Project Plan, </w:t>
      </w:r>
      <w:del w:id="326" w:author="Sean Hardman" w:date="2013-09-01T14:14:00Z">
        <w:r w:rsidDel="00AC3D24">
          <w:delText>February 2010</w:delText>
        </w:r>
      </w:del>
      <w:ins w:id="327" w:author="Sean Hardman" w:date="2013-09-01T14:14:00Z">
        <w:r w:rsidR="00AC3D24">
          <w:t>July 17, 2013</w:t>
        </w:r>
      </w:ins>
      <w:r w:rsidRPr="00A23D75">
        <w:t>.</w:t>
      </w:r>
    </w:p>
    <w:p w14:paraId="73A27D23" w14:textId="77777777" w:rsidR="00317F74" w:rsidRDefault="00317F74" w:rsidP="00317F74">
      <w:pPr>
        <w:ind w:left="720" w:hanging="720"/>
        <w:jc w:val="both"/>
      </w:pPr>
    </w:p>
    <w:p w14:paraId="3BA7A42C" w14:textId="77777777" w:rsidR="00317F74" w:rsidRDefault="00317F74" w:rsidP="00317F74">
      <w:pPr>
        <w:ind w:left="720" w:hanging="720"/>
        <w:jc w:val="both"/>
      </w:pPr>
      <w:r>
        <w:t>[3]</w:t>
      </w:r>
      <w:r>
        <w:tab/>
      </w:r>
      <w:del w:id="328" w:author="Sean Hardman" w:date="2013-09-01T14:14:00Z">
        <w:r w:rsidDel="00AC3D24">
          <w:delText>Planetary Data System (PDS) 2010</w:delText>
        </w:r>
      </w:del>
      <w:ins w:id="329" w:author="Sean Hardman" w:date="2013-09-01T14:14:00Z">
        <w:r w:rsidR="00AC3D24">
          <w:t>PDS4</w:t>
        </w:r>
      </w:ins>
      <w:r>
        <w:t xml:space="preserve"> System Architecture Specification, </w:t>
      </w:r>
      <w:r w:rsidR="00AF0A5B">
        <w:t>Version 1.</w:t>
      </w:r>
      <w:ins w:id="330" w:author="Sean Hardman" w:date="2013-09-01T14:14:00Z">
        <w:r w:rsidR="00AC3D24">
          <w:t>3</w:t>
        </w:r>
      </w:ins>
      <w:del w:id="331" w:author="Sean Hardman" w:date="2013-09-01T14:14:00Z">
        <w:r w:rsidR="00AF0A5B" w:rsidDel="00AC3D24">
          <w:delText>2</w:delText>
        </w:r>
      </w:del>
      <w:r w:rsidR="00AF0A5B">
        <w:t xml:space="preserve">, </w:t>
      </w:r>
      <w:del w:id="332" w:author="Sean Hardman" w:date="2013-09-01T14:14:00Z">
        <w:r w:rsidR="00AF0A5B" w:rsidDel="00AC3D24">
          <w:delText>May 25, 2011</w:delText>
        </w:r>
      </w:del>
      <w:ins w:id="333" w:author="Sean Hardman" w:date="2013-09-01T14:14:00Z">
        <w:r w:rsidR="00AC3D24">
          <w:t>September 1, 2013</w:t>
        </w:r>
      </w:ins>
      <w:r>
        <w:t>.</w:t>
      </w:r>
    </w:p>
    <w:p w14:paraId="2951FA96" w14:textId="77777777" w:rsidR="00317F74" w:rsidRDefault="00317F74" w:rsidP="00317F74">
      <w:pPr>
        <w:jc w:val="both"/>
      </w:pPr>
    </w:p>
    <w:p w14:paraId="490714B9" w14:textId="77777777" w:rsidR="00317F74" w:rsidRDefault="00317F74" w:rsidP="00317F74">
      <w:pPr>
        <w:ind w:left="720" w:hanging="720"/>
        <w:jc w:val="both"/>
      </w:pPr>
      <w:r>
        <w:t>[4]</w:t>
      </w:r>
      <w:r>
        <w:tab/>
      </w:r>
      <w:del w:id="334" w:author="Sean Hardman" w:date="2013-09-01T14:14:00Z">
        <w:r w:rsidDel="00AC3D24">
          <w:delText>Planetary Data System (PDS) 2010</w:delText>
        </w:r>
      </w:del>
      <w:ins w:id="335" w:author="Sean Hardman" w:date="2013-09-01T14:14:00Z">
        <w:r w:rsidR="00AC3D24">
          <w:t>PDS4</w:t>
        </w:r>
      </w:ins>
      <w:r>
        <w:t xml:space="preserve"> Operations Concept, </w:t>
      </w:r>
      <w:del w:id="336" w:author="Sean Hardman" w:date="2013-09-01T14:15:00Z">
        <w:r w:rsidDel="00AC3D24">
          <w:delText>February 2010</w:delText>
        </w:r>
      </w:del>
      <w:ins w:id="337" w:author="Sean Hardman" w:date="2013-09-01T14:15:00Z">
        <w:r w:rsidR="00AC3D24">
          <w:t>September 1, 2013</w:t>
        </w:r>
      </w:ins>
      <w:r>
        <w:t>.</w:t>
      </w:r>
    </w:p>
    <w:p w14:paraId="2FB2DAF2" w14:textId="77777777" w:rsidR="00317F74" w:rsidRDefault="00317F74" w:rsidP="00317F74">
      <w:pPr>
        <w:jc w:val="both"/>
      </w:pPr>
    </w:p>
    <w:p w14:paraId="7B86324E" w14:textId="77777777" w:rsidR="0080133A" w:rsidRDefault="007A17E8" w:rsidP="0080133A">
      <w:pPr>
        <w:pStyle w:val="Heading2"/>
      </w:pPr>
      <w:bookmarkStart w:id="338" w:name="_Toc239664313"/>
      <w:r>
        <w:t>Applicable Documents</w:t>
      </w:r>
      <w:bookmarkEnd w:id="338"/>
      <w:r>
        <w:t xml:space="preserve"> </w:t>
      </w:r>
    </w:p>
    <w:p w14:paraId="6644C39C" w14:textId="77777777" w:rsidR="0080133A" w:rsidRDefault="0080133A" w:rsidP="0080133A">
      <w:pPr>
        <w:jc w:val="both"/>
      </w:pPr>
    </w:p>
    <w:p w14:paraId="77111973" w14:textId="77777777" w:rsidR="00D10933" w:rsidRDefault="00D10933" w:rsidP="0080133A">
      <w:pPr>
        <w:ind w:left="720" w:hanging="720"/>
      </w:pPr>
      <w:bookmarkStart w:id="339" w:name="_Toc1285206"/>
      <w:bookmarkStart w:id="340" w:name="_Toc1285296"/>
      <w:bookmarkStart w:id="341" w:name="_Toc1285768"/>
      <w:bookmarkStart w:id="342" w:name="_Toc1286317"/>
      <w:bookmarkStart w:id="343" w:name="_Toc1286635"/>
      <w:bookmarkStart w:id="344" w:name="_Toc1286831"/>
      <w:bookmarkStart w:id="345" w:name="_Toc1285208"/>
      <w:bookmarkStart w:id="346" w:name="_Toc1285298"/>
      <w:bookmarkStart w:id="347" w:name="_Toc1285770"/>
      <w:bookmarkStart w:id="348" w:name="_Toc1286319"/>
      <w:bookmarkStart w:id="349" w:name="_Toc1286637"/>
      <w:bookmarkStart w:id="350" w:name="_Toc1286833"/>
      <w:bookmarkStart w:id="351" w:name="_Toc1285210"/>
      <w:bookmarkStart w:id="352" w:name="_Toc1285300"/>
      <w:bookmarkStart w:id="353" w:name="_Toc1285772"/>
      <w:bookmarkStart w:id="354" w:name="_Toc1286321"/>
      <w:bookmarkStart w:id="355" w:name="_Toc1286639"/>
      <w:bookmarkStart w:id="356" w:name="_Toc1286835"/>
      <w:bookmarkStart w:id="357" w:name="_Toc1283682"/>
      <w:bookmarkStart w:id="358" w:name="_Toc1283771"/>
      <w:bookmarkStart w:id="359" w:name="_Toc1284812"/>
      <w:bookmarkStart w:id="360" w:name="_Toc1284949"/>
      <w:bookmarkStart w:id="361" w:name="_Toc1285031"/>
      <w:bookmarkStart w:id="362" w:name="_Toc1285113"/>
      <w:bookmarkStart w:id="363" w:name="_Toc1285211"/>
      <w:bookmarkStart w:id="364" w:name="_Toc1285301"/>
      <w:bookmarkStart w:id="365" w:name="_Toc1285773"/>
      <w:bookmarkStart w:id="366" w:name="_Toc1286322"/>
      <w:bookmarkStart w:id="367" w:name="_Toc1286640"/>
      <w:bookmarkStart w:id="368" w:name="_Toc1286836"/>
      <w:bookmarkStart w:id="369" w:name="_Toc1285212"/>
      <w:bookmarkStart w:id="370" w:name="_Toc1285302"/>
      <w:bookmarkStart w:id="371" w:name="_Toc1285774"/>
      <w:bookmarkStart w:id="372" w:name="_Toc1286323"/>
      <w:bookmarkStart w:id="373" w:name="_Toc1286641"/>
      <w:bookmarkStart w:id="374" w:name="_Toc1286837"/>
      <w:bookmarkStart w:id="375" w:name="_Toc1285218"/>
      <w:bookmarkStart w:id="376" w:name="_Toc1285308"/>
      <w:bookmarkStart w:id="377" w:name="_Toc1285780"/>
      <w:bookmarkStart w:id="378" w:name="_Toc1286329"/>
      <w:bookmarkStart w:id="379" w:name="_Toc1286647"/>
      <w:bookmarkStart w:id="380" w:name="_Toc1286843"/>
      <w:bookmarkStart w:id="381" w:name="_Toc1285309"/>
      <w:bookmarkStart w:id="382" w:name="_Toc1285781"/>
      <w:bookmarkStart w:id="383" w:name="_Toc1286330"/>
      <w:bookmarkStart w:id="384" w:name="_Toc1286648"/>
      <w:bookmarkStart w:id="385" w:name="_Toc1286844"/>
      <w:bookmarkEnd w:id="0"/>
      <w:bookmarkEnd w:id="1"/>
      <w:bookmarkEnd w:id="2"/>
      <w:bookmarkEnd w:id="3"/>
      <w:bookmarkEnd w:id="4"/>
      <w:bookmarkEnd w:id="5"/>
      <w:bookmarkEnd w:id="6"/>
      <w:bookmarkEnd w:id="7"/>
      <w:bookmarkEnd w:id="8"/>
      <w:bookmarkEnd w:id="9"/>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t>[5</w:t>
      </w:r>
      <w:r w:rsidR="007A17E8">
        <w:t>]</w:t>
      </w:r>
      <w:r w:rsidR="007A17E8">
        <w:tab/>
      </w:r>
      <w:r w:rsidR="00071110">
        <w:t>PDS4 User Support White Paper, December 2007.</w:t>
      </w:r>
    </w:p>
    <w:p w14:paraId="660A528D" w14:textId="77777777" w:rsidR="00BF7197" w:rsidRDefault="00BF7197" w:rsidP="00D10933">
      <w:pPr>
        <w:jc w:val="both"/>
      </w:pPr>
    </w:p>
    <w:p w14:paraId="350DDC24" w14:textId="77777777" w:rsidR="00BF7197" w:rsidRDefault="00BF7197" w:rsidP="00BF7197">
      <w:pPr>
        <w:ind w:left="720" w:hanging="720"/>
      </w:pPr>
      <w:r>
        <w:lastRenderedPageBreak/>
        <w:t>[6]</w:t>
      </w:r>
      <w:r>
        <w:tab/>
        <w:t>PDS4 Information Model Use Cases, March 2008.</w:t>
      </w:r>
    </w:p>
    <w:p w14:paraId="6FC320A6" w14:textId="77777777" w:rsidR="0080133A" w:rsidRDefault="0080133A" w:rsidP="00D10933">
      <w:pPr>
        <w:jc w:val="both"/>
      </w:pPr>
    </w:p>
    <w:p w14:paraId="2BC87CC3" w14:textId="77777777" w:rsidR="0080133A" w:rsidRPr="00C05BCC" w:rsidRDefault="00BF7197" w:rsidP="0080133A">
      <w:pPr>
        <w:ind w:left="720" w:hanging="720"/>
      </w:pPr>
      <w:r>
        <w:t>[7</w:t>
      </w:r>
      <w:r w:rsidR="007A17E8">
        <w:t>]</w:t>
      </w:r>
      <w:r w:rsidR="007A17E8">
        <w:tab/>
      </w:r>
      <w:r w:rsidR="00D22D8C">
        <w:t>Cassini Observational Archive Search Guide, August 2010.</w:t>
      </w:r>
    </w:p>
    <w:p w14:paraId="45671371" w14:textId="77777777" w:rsidR="00785557" w:rsidRDefault="00785557" w:rsidP="0080133A">
      <w:pPr>
        <w:jc w:val="both"/>
      </w:pPr>
    </w:p>
    <w:p w14:paraId="1E619E49" w14:textId="77777777" w:rsidR="00785557" w:rsidRPr="00C05BCC" w:rsidRDefault="00785557" w:rsidP="00785557">
      <w:pPr>
        <w:ind w:left="720" w:hanging="720"/>
      </w:pPr>
      <w:r>
        <w:t>[8]</w:t>
      </w:r>
      <w:r>
        <w:tab/>
      </w:r>
      <w:r w:rsidRPr="00785557">
        <w:t>User Scenarios Associated With Searching for and Retrieving Mars Reconnaissance Orbiter and Associated Data in the Planetary Data System</w:t>
      </w:r>
      <w:r>
        <w:t>, August 2003.</w:t>
      </w:r>
    </w:p>
    <w:p w14:paraId="22020DE5" w14:textId="77777777" w:rsidR="0080133A" w:rsidRDefault="0080133A" w:rsidP="0080133A">
      <w:pPr>
        <w:jc w:val="both"/>
      </w:pPr>
    </w:p>
    <w:p w14:paraId="43DBC695" w14:textId="77777777" w:rsidR="0080133A" w:rsidRDefault="007A17E8" w:rsidP="0080133A">
      <w:pPr>
        <w:pStyle w:val="Heading2"/>
      </w:pPr>
      <w:bookmarkStart w:id="386" w:name="_Toc239664314"/>
      <w:r>
        <w:t>Document Maintenance</w:t>
      </w:r>
      <w:bookmarkEnd w:id="386"/>
    </w:p>
    <w:p w14:paraId="615E2B67" w14:textId="77777777" w:rsidR="0080133A" w:rsidRDefault="0080133A" w:rsidP="0080133A">
      <w:pPr>
        <w:jc w:val="both"/>
      </w:pPr>
    </w:p>
    <w:p w14:paraId="74B3F01F" w14:textId="77777777" w:rsidR="0080133A" w:rsidRDefault="00613585" w:rsidP="0080133A">
      <w:pPr>
        <w:jc w:val="both"/>
      </w:pPr>
      <w:r>
        <w:t>T</w:t>
      </w:r>
      <w:r w:rsidRPr="001E37F1">
        <w:t xml:space="preserve">he </w:t>
      </w:r>
      <w:r>
        <w:t>system design</w:t>
      </w:r>
      <w:r w:rsidRPr="001E37F1">
        <w:t xml:space="preserve"> will evolve over time and this document should reflect that evolution. This document </w:t>
      </w:r>
      <w:r>
        <w:t>is</w:t>
      </w:r>
      <w:r w:rsidRPr="001E37F1">
        <w:t xml:space="preserve"> under configuration control.</w:t>
      </w:r>
    </w:p>
    <w:p w14:paraId="360FD012" w14:textId="77777777" w:rsidR="0080133A" w:rsidRDefault="0080133A" w:rsidP="0080133A">
      <w:pPr>
        <w:jc w:val="both"/>
      </w:pPr>
    </w:p>
    <w:p w14:paraId="17AE114B" w14:textId="77777777" w:rsidR="0080133A" w:rsidRDefault="0080133A" w:rsidP="0080133A">
      <w:pPr>
        <w:jc w:val="both"/>
      </w:pPr>
    </w:p>
    <w:p w14:paraId="0BDA1A0E" w14:textId="77777777" w:rsidR="0080133A" w:rsidRDefault="007A17E8">
      <w:pPr>
        <w:pStyle w:val="Heading1"/>
      </w:pPr>
      <w:r>
        <w:rPr>
          <w:b w:val="0"/>
          <w:caps w:val="0"/>
          <w:sz w:val="24"/>
        </w:rPr>
        <w:br w:type="page"/>
      </w:r>
      <w:bookmarkStart w:id="387" w:name="_Toc239664315"/>
      <w:r w:rsidR="009850CF">
        <w:lastRenderedPageBreak/>
        <w:t>General S</w:t>
      </w:r>
      <w:r w:rsidR="00A829D4">
        <w:t>cenarios</w:t>
      </w:r>
      <w:bookmarkEnd w:id="387"/>
    </w:p>
    <w:p w14:paraId="49263A37" w14:textId="77777777" w:rsidR="0080133A" w:rsidRDefault="0080133A" w:rsidP="00A829D4">
      <w:pPr>
        <w:jc w:val="both"/>
      </w:pPr>
    </w:p>
    <w:p w14:paraId="5A94337C" w14:textId="77777777" w:rsidR="0080133A" w:rsidRPr="00C05BCC" w:rsidRDefault="00C64D28" w:rsidP="00A829D4">
      <w:pPr>
        <w:jc w:val="both"/>
      </w:pPr>
      <w:r>
        <w:t xml:space="preserve">General search scenarios represent requests that users would likely make when looking for high-level information </w:t>
      </w:r>
      <w:r w:rsidR="00FB3D26">
        <w:t>or searching by common attributes with</w:t>
      </w:r>
      <w:r>
        <w:t xml:space="preserve">in the PDS. </w:t>
      </w:r>
    </w:p>
    <w:p w14:paraId="0287FE48" w14:textId="77777777" w:rsidR="003C2FB3" w:rsidRDefault="003C2FB3" w:rsidP="00A829D4">
      <w:pPr>
        <w:jc w:val="both"/>
      </w:pPr>
    </w:p>
    <w:p w14:paraId="3632C8A7" w14:textId="77777777" w:rsidR="003C2FB3" w:rsidRDefault="003C2FB3" w:rsidP="003C2FB3">
      <w:pPr>
        <w:pStyle w:val="Heading2"/>
      </w:pPr>
      <w:bookmarkStart w:id="388" w:name="_Toc239664316"/>
      <w:r>
        <w:t xml:space="preserve">Available </w:t>
      </w:r>
      <w:r w:rsidR="0096748B">
        <w:t>Resources</w:t>
      </w:r>
      <w:r>
        <w:t xml:space="preserve"> by Common Attribute</w:t>
      </w:r>
      <w:bookmarkEnd w:id="388"/>
    </w:p>
    <w:p w14:paraId="554886DC" w14:textId="77777777" w:rsidR="003C2FB3" w:rsidRDefault="003C2FB3" w:rsidP="00A829D4">
      <w:pPr>
        <w:jc w:val="both"/>
      </w:pPr>
    </w:p>
    <w:p w14:paraId="5A6A8EBF" w14:textId="77777777" w:rsidR="003C2FB3" w:rsidRDefault="003C2FB3" w:rsidP="00A829D4">
      <w:pPr>
        <w:jc w:val="both"/>
      </w:pPr>
      <w:r>
        <w:t>This scenario was gleaned from existing functionality that is available from the PDS home page.</w:t>
      </w:r>
    </w:p>
    <w:p w14:paraId="44F313A6" w14:textId="77777777" w:rsidR="003C2FB3" w:rsidRDefault="003C2FB3" w:rsidP="00A829D4">
      <w:pPr>
        <w:jc w:val="both"/>
      </w:pPr>
    </w:p>
    <w:p w14:paraId="3C458E1D" w14:textId="77777777" w:rsidR="003C2FB3" w:rsidRPr="003C2FB3" w:rsidRDefault="003C2FB3" w:rsidP="00A829D4">
      <w:pPr>
        <w:jc w:val="both"/>
        <w:rPr>
          <w:u w:val="single"/>
        </w:rPr>
      </w:pPr>
      <w:r w:rsidRPr="003C2FB3">
        <w:rPr>
          <w:u w:val="single"/>
        </w:rPr>
        <w:t>Scenario</w:t>
      </w:r>
    </w:p>
    <w:p w14:paraId="5369BAF6" w14:textId="77777777" w:rsidR="005134E8" w:rsidRDefault="00557BDC" w:rsidP="00A829D4">
      <w:pPr>
        <w:jc w:val="both"/>
      </w:pPr>
      <w:r>
        <w:t>The user is in search of existing data sets or search services that meet their desired criteria. They may search by mission, instrument host, instrument host type, instrument, instrument type, target, target type, data type, start date and stop date. The result set should include a listing of data sets that match the search criteria with a corresponding URI for each data set for obtaining additional information. In addition, the result set should include a listing of additional search services enabling the user to perform product-level search. The corresponding URIs for the search services should include the attributes specified in the search criteria in accordance with the protocol of the given search service. This alleviates the need for the user to reenter the search criteria when redirected to the desired search service.</w:t>
      </w:r>
    </w:p>
    <w:p w14:paraId="1A3653B3" w14:textId="77777777" w:rsidR="00557BDC" w:rsidRDefault="00557BDC" w:rsidP="00A829D4">
      <w:pPr>
        <w:jc w:val="both"/>
      </w:pPr>
    </w:p>
    <w:p w14:paraId="3135B5D2" w14:textId="77777777" w:rsidR="003C2FB3" w:rsidRPr="003C2FB3" w:rsidRDefault="003C2FB3" w:rsidP="00A829D4">
      <w:pPr>
        <w:jc w:val="both"/>
        <w:rPr>
          <w:u w:val="single"/>
        </w:rPr>
      </w:pPr>
      <w:r w:rsidRPr="003C2FB3">
        <w:rPr>
          <w:u w:val="single"/>
        </w:rPr>
        <w:t>Evaluation</w:t>
      </w:r>
    </w:p>
    <w:p w14:paraId="748D112D" w14:textId="77777777" w:rsidR="003C2FB3" w:rsidRDefault="005134E8" w:rsidP="00A829D4">
      <w:pPr>
        <w:jc w:val="both"/>
      </w:pPr>
      <w:r>
        <w:t>In order to attain interoperability between search services standard HTTP mechanisms will be employed (i.e. query and path parameters). For example, given the above scenario the corresponding URIs for the search services should include the attributes specified in the search criteria in accordance with the protocol of the given search service. This alleviates the need for the user to reenter the search criteria when redirected to the desired search service. This scenario would require an understand</w:t>
      </w:r>
      <w:r w:rsidR="006301EB">
        <w:t>ing</w:t>
      </w:r>
      <w:r>
        <w:t xml:space="preserve"> of the mapping of </w:t>
      </w:r>
      <w:r w:rsidR="006301EB">
        <w:t>between parameter names and values used by each service. The information model, being worked on by the DDWG, will resolve a portion of this as it can be used as a guideline for interoperability.</w:t>
      </w:r>
    </w:p>
    <w:p w14:paraId="62D8EE05" w14:textId="77777777" w:rsidR="0096748B" w:rsidRDefault="0096748B" w:rsidP="00A829D4">
      <w:pPr>
        <w:jc w:val="both"/>
      </w:pPr>
    </w:p>
    <w:p w14:paraId="37302DA1" w14:textId="77777777" w:rsidR="0003342C" w:rsidRDefault="0003342C" w:rsidP="0003342C">
      <w:pPr>
        <w:pStyle w:val="Heading2"/>
      </w:pPr>
      <w:bookmarkStart w:id="389" w:name="_Toc239664317"/>
      <w:r>
        <w:t>Measurement Type</w:t>
      </w:r>
      <w:bookmarkEnd w:id="389"/>
    </w:p>
    <w:p w14:paraId="4E533DF9" w14:textId="77777777" w:rsidR="0003342C" w:rsidRDefault="0003342C" w:rsidP="00A829D4">
      <w:pPr>
        <w:jc w:val="both"/>
      </w:pPr>
    </w:p>
    <w:p w14:paraId="6A7D540B" w14:textId="77777777" w:rsidR="0003342C" w:rsidRDefault="0003342C" w:rsidP="0003342C">
      <w:pPr>
        <w:jc w:val="both"/>
      </w:pPr>
      <w:r>
        <w:t>This scenario was gleaned from the PDS4 Data Model Study [6].</w:t>
      </w:r>
    </w:p>
    <w:p w14:paraId="650E1AFC" w14:textId="77777777" w:rsidR="0003342C" w:rsidRDefault="0003342C" w:rsidP="00A829D4">
      <w:pPr>
        <w:jc w:val="both"/>
      </w:pPr>
    </w:p>
    <w:p w14:paraId="692E3273" w14:textId="77777777" w:rsidR="0003342C" w:rsidRPr="0003342C" w:rsidRDefault="0003342C" w:rsidP="00A829D4">
      <w:pPr>
        <w:jc w:val="both"/>
        <w:rPr>
          <w:u w:val="single"/>
        </w:rPr>
      </w:pPr>
      <w:r w:rsidRPr="0003342C">
        <w:rPr>
          <w:u w:val="single"/>
        </w:rPr>
        <w:t>Scenario</w:t>
      </w:r>
    </w:p>
    <w:p w14:paraId="2C525E1D" w14:textId="77777777" w:rsidR="0003342C" w:rsidRDefault="0003342C" w:rsidP="00A829D4">
      <w:pPr>
        <w:jc w:val="both"/>
      </w:pPr>
      <w:r w:rsidRPr="0003342C">
        <w:t>A User is seeking all resources that observed a particular type of phenomenon. The type of phenomenon observed is constrained by the measure</w:t>
      </w:r>
      <w:r>
        <w:t>ment</w:t>
      </w:r>
      <w:r w:rsidRPr="0003342C">
        <w:t xml:space="preserve"> type.</w:t>
      </w:r>
      <w:r w:rsidR="004920B4">
        <w:t xml:space="preserve"> This </w:t>
      </w:r>
      <w:r w:rsidR="0016041C">
        <w:t xml:space="preserve">scenario can be broken down into two different classes. The first is finding all </w:t>
      </w:r>
      <w:r w:rsidR="0016041C">
        <w:lastRenderedPageBreak/>
        <w:t xml:space="preserve">resources that were observed using a particular type of measurement; which is also related to the type of instrument used to make the observation. The </w:t>
      </w:r>
      <w:r w:rsidR="007A0200">
        <w:t>second</w:t>
      </w:r>
      <w:r w:rsidR="0016041C">
        <w:t xml:space="preserve"> is identifying all the resources that</w:t>
      </w:r>
      <w:r w:rsidR="008D358A">
        <w:t xml:space="preserve"> contain a particular </w:t>
      </w:r>
      <w:r w:rsidR="007A0200">
        <w:t>phenomenon, which</w:t>
      </w:r>
      <w:r w:rsidR="008D358A">
        <w:t xml:space="preserve"> would be a byproduct of examining the measurement taken.</w:t>
      </w:r>
      <w:r w:rsidR="007A0200">
        <w:t xml:space="preserve"> </w:t>
      </w:r>
    </w:p>
    <w:p w14:paraId="6EF14D6F" w14:textId="77777777" w:rsidR="0003342C" w:rsidRDefault="0003342C" w:rsidP="00A829D4">
      <w:pPr>
        <w:jc w:val="both"/>
      </w:pPr>
    </w:p>
    <w:p w14:paraId="3A347F6E" w14:textId="77777777" w:rsidR="0003342C" w:rsidRPr="0003342C" w:rsidRDefault="0003342C" w:rsidP="00A829D4">
      <w:pPr>
        <w:jc w:val="both"/>
        <w:rPr>
          <w:u w:val="single"/>
        </w:rPr>
      </w:pPr>
      <w:r w:rsidRPr="0003342C">
        <w:rPr>
          <w:u w:val="single"/>
        </w:rPr>
        <w:t>Evaluation</w:t>
      </w:r>
    </w:p>
    <w:p w14:paraId="0B096C37" w14:textId="77777777" w:rsidR="00A65355" w:rsidRDefault="008D358A" w:rsidP="00A829D4">
      <w:pPr>
        <w:jc w:val="both"/>
      </w:pPr>
      <w:r>
        <w:t>The first scenario could be accomplished by utilizing the information provided directly in the labels. In particular the subject are</w:t>
      </w:r>
      <w:r w:rsidR="007A0200">
        <w:t>a</w:t>
      </w:r>
      <w:r>
        <w:t xml:space="preserve"> of a product label, as dictated by the information model, </w:t>
      </w:r>
      <w:r w:rsidR="007A0200">
        <w:t xml:space="preserve">provides enough information to annotate the product with the measurement type. </w:t>
      </w:r>
      <w:r w:rsidR="00A65355">
        <w:t>I</w:t>
      </w:r>
      <w:r w:rsidR="007A0200">
        <w:t>f the measurement type is captured as a classification</w:t>
      </w:r>
      <w:r w:rsidR="00A65355">
        <w:t xml:space="preserve"> node within a classification</w:t>
      </w:r>
      <w:r w:rsidR="007A0200">
        <w:t xml:space="preserve"> scheme, as available in the registry service, the</w:t>
      </w:r>
      <w:r w:rsidR="00A65355">
        <w:t xml:space="preserve"> set of measurement types that apply can be expanded, contracted, or updated over time as the schemes can be hierarchical in nature and one than one classification per registered item. This would replace the functionality that is currently maintained for the PDS home page search but not exposed through out the infrastructure. The classification scheme for measurement type could be managed by the DDWG to maintain conformance across PDS.</w:t>
      </w:r>
    </w:p>
    <w:p w14:paraId="038937E0" w14:textId="77777777" w:rsidR="00AF4AE1" w:rsidRDefault="00AF4AE1" w:rsidP="00A829D4">
      <w:pPr>
        <w:jc w:val="both"/>
      </w:pPr>
    </w:p>
    <w:p w14:paraId="42314133" w14:textId="77777777" w:rsidR="001C4EBC" w:rsidRDefault="00AF4AE1" w:rsidP="00A829D4">
      <w:pPr>
        <w:jc w:val="both"/>
      </w:pPr>
      <w:r>
        <w:t xml:space="preserve">The second scenario could require a bit more than </w:t>
      </w:r>
      <w:r w:rsidR="0003630C">
        <w:t>simply examining the product label if the tracked phenomenon is something that is</w:t>
      </w:r>
      <w:r w:rsidR="001F47E3">
        <w:t xml:space="preserve"> not captured at archiving time. If however, the product was tagged at </w:t>
      </w:r>
      <w:r w:rsidR="001C4EBC">
        <w:t>archival</w:t>
      </w:r>
      <w:proofErr w:type="gramStart"/>
      <w:r w:rsidR="001C4EBC">
        <w:t>;</w:t>
      </w:r>
      <w:proofErr w:type="gramEnd"/>
      <w:r w:rsidR="001F47E3">
        <w:t xml:space="preserve"> the phenomenon could have been captured in the product label and there</w:t>
      </w:r>
      <w:r w:rsidR="001C4EBC">
        <w:t>fore would be exposed to the search service. How and where this type of information would be captured within the label would be done under the guidance of the information model but likely exposed in the registry service.</w:t>
      </w:r>
    </w:p>
    <w:p w14:paraId="769F1D89" w14:textId="77777777" w:rsidR="001C4EBC" w:rsidRDefault="001C4EBC" w:rsidP="00A829D4">
      <w:pPr>
        <w:jc w:val="both"/>
      </w:pPr>
    </w:p>
    <w:p w14:paraId="513D1312" w14:textId="77777777" w:rsidR="001C4EBC" w:rsidRDefault="001C4EBC" w:rsidP="00A829D4">
      <w:pPr>
        <w:jc w:val="both"/>
      </w:pPr>
      <w:r>
        <w:t>If however, the phenomenon wa</w:t>
      </w:r>
      <w:r w:rsidR="004E568C">
        <w:t xml:space="preserve">s not captured at archival time a means to later annotate the phenomenon will need to be employed. This could be realized by consulting an external service for annotations to the product at index time. The means to retrieve such annotations could be through time and space </w:t>
      </w:r>
      <w:r w:rsidR="0055031C">
        <w:t>attributes that</w:t>
      </w:r>
      <w:r w:rsidR="004E568C">
        <w:t xml:space="preserve"> are dictated by the information model and are captured in the product label. </w:t>
      </w:r>
      <w:r w:rsidR="0055031C">
        <w:t xml:space="preserve">These annotations would then be exposed through the search service thus allowing the phenomenon and their applicability to evolve over time. </w:t>
      </w:r>
    </w:p>
    <w:p w14:paraId="2F116E96" w14:textId="77777777" w:rsidR="0055031C" w:rsidRDefault="0055031C" w:rsidP="00A829D4">
      <w:pPr>
        <w:jc w:val="both"/>
      </w:pPr>
    </w:p>
    <w:p w14:paraId="4ACC2A30" w14:textId="77777777" w:rsidR="0055031C" w:rsidRDefault="0055031C" w:rsidP="00A829D4">
      <w:pPr>
        <w:jc w:val="both"/>
      </w:pPr>
      <w:r>
        <w:t>Another mechanism to relate phenomenon to data products would be to overlay the data based on either time or space constraints. This would allow one to recognize the overlap and retrieve the data that was considered pertinent. This approach is not as much a search service function but rather a data discovery function; much akin to the way layers is presented in typical GIS applications to uncover a correlation.</w:t>
      </w:r>
    </w:p>
    <w:p w14:paraId="157B4809" w14:textId="77777777" w:rsidR="001C4EBC" w:rsidRDefault="001C4EBC" w:rsidP="00A829D4">
      <w:pPr>
        <w:jc w:val="both"/>
      </w:pPr>
    </w:p>
    <w:p w14:paraId="35873785" w14:textId="77777777" w:rsidR="0003342C" w:rsidRDefault="0003342C" w:rsidP="00A829D4">
      <w:pPr>
        <w:jc w:val="both"/>
      </w:pPr>
    </w:p>
    <w:p w14:paraId="1F69B047" w14:textId="77777777" w:rsidR="0003342C" w:rsidRDefault="0003342C" w:rsidP="0003342C">
      <w:pPr>
        <w:pStyle w:val="Heading2"/>
      </w:pPr>
      <w:bookmarkStart w:id="390" w:name="_Toc239664318"/>
      <w:r>
        <w:t>Time Range</w:t>
      </w:r>
      <w:bookmarkEnd w:id="390"/>
    </w:p>
    <w:p w14:paraId="349C47CB" w14:textId="77777777" w:rsidR="0003342C" w:rsidRDefault="0003342C" w:rsidP="00A829D4">
      <w:pPr>
        <w:jc w:val="both"/>
      </w:pPr>
    </w:p>
    <w:p w14:paraId="6A7B12D5" w14:textId="77777777" w:rsidR="0003342C" w:rsidRDefault="0003342C" w:rsidP="0003342C">
      <w:pPr>
        <w:jc w:val="both"/>
      </w:pPr>
      <w:r>
        <w:t>This scenario was gleaned from the PDS4 Data Model Study [6].</w:t>
      </w:r>
    </w:p>
    <w:p w14:paraId="0E8E584A" w14:textId="77777777" w:rsidR="0003342C" w:rsidRDefault="0003342C" w:rsidP="00A829D4">
      <w:pPr>
        <w:jc w:val="both"/>
      </w:pPr>
    </w:p>
    <w:p w14:paraId="05DDB95F" w14:textId="77777777" w:rsidR="0003342C" w:rsidRPr="0003342C" w:rsidRDefault="0003342C" w:rsidP="00A829D4">
      <w:pPr>
        <w:jc w:val="both"/>
        <w:rPr>
          <w:u w:val="single"/>
        </w:rPr>
      </w:pPr>
      <w:r w:rsidRPr="0003342C">
        <w:rPr>
          <w:u w:val="single"/>
        </w:rPr>
        <w:lastRenderedPageBreak/>
        <w:t>Scenario</w:t>
      </w:r>
    </w:p>
    <w:p w14:paraId="261D249D" w14:textId="77777777" w:rsidR="0003342C" w:rsidRDefault="0003342C" w:rsidP="00A829D4">
      <w:pPr>
        <w:jc w:val="both"/>
      </w:pPr>
      <w:r w:rsidRPr="0003342C">
        <w:t xml:space="preserve">A User is seeking all </w:t>
      </w:r>
      <w:r w:rsidR="0003630C" w:rsidRPr="0003342C">
        <w:t>resources that</w:t>
      </w:r>
      <w:r w:rsidRPr="0003342C">
        <w:t xml:space="preserve"> contain </w:t>
      </w:r>
      <w:r>
        <w:t xml:space="preserve">an </w:t>
      </w:r>
      <w:r w:rsidRPr="0003342C">
        <w:t>observation within a particular time range.</w:t>
      </w:r>
      <w:r>
        <w:t xml:space="preserve"> The time range is described with the start and end times of the interval.</w:t>
      </w:r>
    </w:p>
    <w:p w14:paraId="4712703B" w14:textId="77777777" w:rsidR="0003342C" w:rsidRDefault="0003342C" w:rsidP="00A829D4">
      <w:pPr>
        <w:jc w:val="both"/>
      </w:pPr>
    </w:p>
    <w:p w14:paraId="29684F11" w14:textId="77777777" w:rsidR="0003342C" w:rsidRPr="0003342C" w:rsidRDefault="0003342C" w:rsidP="00A829D4">
      <w:pPr>
        <w:jc w:val="both"/>
        <w:rPr>
          <w:u w:val="single"/>
        </w:rPr>
      </w:pPr>
      <w:r w:rsidRPr="0003342C">
        <w:rPr>
          <w:u w:val="single"/>
        </w:rPr>
        <w:t>Evaluation</w:t>
      </w:r>
    </w:p>
    <w:p w14:paraId="21AE0B88" w14:textId="77777777" w:rsidR="0003342C" w:rsidRDefault="00BA28E9" w:rsidP="00A829D4">
      <w:pPr>
        <w:jc w:val="both"/>
      </w:pPr>
      <w:r>
        <w:t>Exposing the times captured in the product labels to the search service can be used to satisfy the time range scenario</w:t>
      </w:r>
      <w:r w:rsidR="00634B4C">
        <w:t xml:space="preserve">. </w:t>
      </w:r>
      <w:r>
        <w:t xml:space="preserve">The reference of time used also needs to be captured, as there is a difference between something measured in a local time versus solar time. The reference </w:t>
      </w:r>
      <w:r w:rsidR="006B379F">
        <w:t xml:space="preserve">of time </w:t>
      </w:r>
      <w:r>
        <w:t>can either be present directly in the label or available by examining the model</w:t>
      </w:r>
      <w:r w:rsidR="006B379F">
        <w:t>;</w:t>
      </w:r>
      <w:r>
        <w:t xml:space="preserve"> the determin</w:t>
      </w:r>
      <w:r w:rsidR="006B379F">
        <w:t xml:space="preserve">ation of where this reference is found is left to the </w:t>
      </w:r>
      <w:r>
        <w:t>information model.</w:t>
      </w:r>
    </w:p>
    <w:p w14:paraId="2CFD1768" w14:textId="77777777" w:rsidR="0003342C" w:rsidRDefault="0003342C" w:rsidP="00A829D4">
      <w:pPr>
        <w:jc w:val="both"/>
      </w:pPr>
    </w:p>
    <w:p w14:paraId="0477B0B3" w14:textId="77777777" w:rsidR="0003342C" w:rsidRDefault="0003342C" w:rsidP="0003342C">
      <w:pPr>
        <w:pStyle w:val="Heading2"/>
      </w:pPr>
      <w:bookmarkStart w:id="391" w:name="_Toc239664319"/>
      <w:r>
        <w:t>Geographic Location</w:t>
      </w:r>
      <w:bookmarkEnd w:id="391"/>
    </w:p>
    <w:p w14:paraId="7EC2742D" w14:textId="77777777" w:rsidR="0003342C" w:rsidRDefault="0003342C" w:rsidP="00A829D4">
      <w:pPr>
        <w:jc w:val="both"/>
      </w:pPr>
    </w:p>
    <w:p w14:paraId="04EFE88C" w14:textId="77777777" w:rsidR="0003342C" w:rsidRDefault="0003342C" w:rsidP="0003342C">
      <w:pPr>
        <w:jc w:val="both"/>
      </w:pPr>
      <w:r>
        <w:t>This scenario was gleaned from the PDS4 Data Model Study [6].</w:t>
      </w:r>
    </w:p>
    <w:p w14:paraId="02B902A1" w14:textId="77777777" w:rsidR="0003342C" w:rsidRDefault="0003342C" w:rsidP="00A829D4">
      <w:pPr>
        <w:jc w:val="both"/>
      </w:pPr>
    </w:p>
    <w:p w14:paraId="0EA67DB5" w14:textId="77777777" w:rsidR="0003342C" w:rsidRPr="0003342C" w:rsidRDefault="0003342C" w:rsidP="00A829D4">
      <w:pPr>
        <w:jc w:val="both"/>
        <w:rPr>
          <w:u w:val="single"/>
        </w:rPr>
      </w:pPr>
      <w:r w:rsidRPr="0003342C">
        <w:rPr>
          <w:u w:val="single"/>
        </w:rPr>
        <w:t>Scenario</w:t>
      </w:r>
    </w:p>
    <w:p w14:paraId="24314A78" w14:textId="77777777" w:rsidR="0003342C" w:rsidRDefault="00DE6982" w:rsidP="00A829D4">
      <w:pPr>
        <w:jc w:val="both"/>
      </w:pPr>
      <w:r w:rsidRPr="00DE6982">
        <w:t>A User is seeking all resources that were observed with a particular geographic location.</w:t>
      </w:r>
      <w:r>
        <w:t xml:space="preserve"> The location is described with a latitude, longitude and radial distance or with lower and upper latitudes along with leftmost and rightmost longitudes.</w:t>
      </w:r>
    </w:p>
    <w:p w14:paraId="1202B38A" w14:textId="77777777" w:rsidR="0003342C" w:rsidRDefault="0003342C" w:rsidP="00A829D4">
      <w:pPr>
        <w:jc w:val="both"/>
      </w:pPr>
    </w:p>
    <w:p w14:paraId="0CAE75B9" w14:textId="77777777" w:rsidR="0003342C" w:rsidRPr="0003342C" w:rsidRDefault="0003342C" w:rsidP="00A829D4">
      <w:pPr>
        <w:jc w:val="both"/>
        <w:rPr>
          <w:u w:val="single"/>
        </w:rPr>
      </w:pPr>
      <w:r w:rsidRPr="0003342C">
        <w:rPr>
          <w:u w:val="single"/>
        </w:rPr>
        <w:t>Evaluation</w:t>
      </w:r>
    </w:p>
    <w:p w14:paraId="1BE703B7" w14:textId="77777777" w:rsidR="00B23388" w:rsidRDefault="007C088B" w:rsidP="00A829D4">
      <w:pPr>
        <w:jc w:val="both"/>
      </w:pPr>
      <w:r>
        <w:t>To support</w:t>
      </w:r>
      <w:r w:rsidR="00B23388">
        <w:t>ing</w:t>
      </w:r>
      <w:r>
        <w:t xml:space="preserve"> geographical searches is dependent on whether archived products are processed to a level at which geographic metadata can be ascertained. For instance, level one data would not likely include geographic </w:t>
      </w:r>
      <w:r w:rsidR="00B23388">
        <w:t>metadata and in order to derive such metadata for annotations some level of processing would be required.</w:t>
      </w:r>
    </w:p>
    <w:p w14:paraId="08863E3A" w14:textId="77777777" w:rsidR="00B23388" w:rsidRDefault="00B23388" w:rsidP="00A829D4">
      <w:pPr>
        <w:jc w:val="both"/>
      </w:pPr>
    </w:p>
    <w:p w14:paraId="210DFA22" w14:textId="77777777" w:rsidR="00296687" w:rsidRDefault="00B23388" w:rsidP="00A829D4">
      <w:pPr>
        <w:jc w:val="both"/>
      </w:pPr>
      <w:r>
        <w:t>The information model affords for geographic information to be captured and is being compared with common practice standards to ensure compatibility</w:t>
      </w:r>
      <w:r w:rsidR="00874583">
        <w:t xml:space="preserve"> with</w:t>
      </w:r>
      <w:r>
        <w:t xml:space="preserve"> GIS systems. When a product contains this type of information it can be hosted on GIS services that support location type searches</w:t>
      </w:r>
      <w:r w:rsidR="00874583">
        <w:t>; which generally fall into bounding box or point radius queries</w:t>
      </w:r>
      <w:r>
        <w:t>.</w:t>
      </w:r>
      <w:r w:rsidR="00874583">
        <w:t xml:space="preserve"> Moreover, this type of search requires that the data can be represented as</w:t>
      </w:r>
      <w:r>
        <w:t xml:space="preserve"> some sort of ge</w:t>
      </w:r>
      <w:r w:rsidR="00874583">
        <w:t>ometry</w:t>
      </w:r>
      <w:r w:rsidR="00296687">
        <w:t xml:space="preserve">. These geometries are currently captured in formats such as KML, ESRI </w:t>
      </w:r>
      <w:proofErr w:type="spellStart"/>
      <w:r w:rsidR="00296687">
        <w:t>Shapefiles</w:t>
      </w:r>
      <w:proofErr w:type="spellEnd"/>
      <w:r w:rsidR="00296687">
        <w:t xml:space="preserve">, WKT, </w:t>
      </w:r>
      <w:proofErr w:type="spellStart"/>
      <w:r w:rsidR="00296687">
        <w:t>GeoRSS</w:t>
      </w:r>
      <w:proofErr w:type="spellEnd"/>
      <w:r w:rsidR="00296687">
        <w:t>, etc. but as long as a mapping is understood the relevancy of the format becomes less of a concern as it can change over time. The assurance of this mapping is something that is left to the DDWG an</w:t>
      </w:r>
      <w:r w:rsidR="00A8725C">
        <w:t>d</w:t>
      </w:r>
      <w:r w:rsidR="00296687">
        <w:t xml:space="preserve"> information model.</w:t>
      </w:r>
    </w:p>
    <w:p w14:paraId="3041B3A2" w14:textId="77777777" w:rsidR="00A8725C" w:rsidRDefault="00A8725C" w:rsidP="00A829D4">
      <w:pPr>
        <w:jc w:val="both"/>
      </w:pPr>
    </w:p>
    <w:p w14:paraId="63951A0D" w14:textId="77777777" w:rsidR="00A8725C" w:rsidRDefault="00A8725C" w:rsidP="00A829D4">
      <w:pPr>
        <w:jc w:val="both"/>
      </w:pPr>
      <w:r>
        <w:t xml:space="preserve">Given that geographic location searches are specialized it is probable that an off the shelf service will be utilized. The exact mechanism to convey the search criteria, bounding box or point radius, may be custom to a particular service but the concept remains the same. </w:t>
      </w:r>
    </w:p>
    <w:p w14:paraId="6A155A82" w14:textId="77777777" w:rsidR="00C64D28" w:rsidRDefault="00C64D28" w:rsidP="00A829D4">
      <w:pPr>
        <w:jc w:val="both"/>
      </w:pPr>
    </w:p>
    <w:p w14:paraId="503E1BBF" w14:textId="77777777" w:rsidR="00FB3D26" w:rsidRDefault="00FB3D26" w:rsidP="00FB3D26">
      <w:pPr>
        <w:pStyle w:val="Heading2"/>
      </w:pPr>
      <w:bookmarkStart w:id="392" w:name="_Toc239664320"/>
      <w:r>
        <w:lastRenderedPageBreak/>
        <w:t>Resource Identifier</w:t>
      </w:r>
      <w:bookmarkEnd w:id="392"/>
    </w:p>
    <w:p w14:paraId="79BB4527" w14:textId="77777777" w:rsidR="00FB3D26" w:rsidRDefault="00FB3D26" w:rsidP="00A829D4">
      <w:pPr>
        <w:jc w:val="both"/>
      </w:pPr>
    </w:p>
    <w:p w14:paraId="2058D00C" w14:textId="77777777" w:rsidR="00FB3D26" w:rsidRDefault="00FB3D26" w:rsidP="00FB3D26">
      <w:pPr>
        <w:jc w:val="both"/>
      </w:pPr>
      <w:r>
        <w:t>This scenario was gleaned from the PDS4 Data Model Study [6].</w:t>
      </w:r>
    </w:p>
    <w:p w14:paraId="0A321EF9" w14:textId="77777777" w:rsidR="00FB3D26" w:rsidRDefault="00FB3D26" w:rsidP="00FB3D26">
      <w:pPr>
        <w:jc w:val="both"/>
      </w:pPr>
    </w:p>
    <w:p w14:paraId="3FDAFC4A" w14:textId="77777777" w:rsidR="00FB3D26" w:rsidRPr="00FB3D26" w:rsidRDefault="00FB3D26" w:rsidP="00A829D4">
      <w:pPr>
        <w:jc w:val="both"/>
        <w:rPr>
          <w:u w:val="single"/>
        </w:rPr>
      </w:pPr>
      <w:r w:rsidRPr="00FB3D26">
        <w:rPr>
          <w:u w:val="single"/>
        </w:rPr>
        <w:t>Scenario</w:t>
      </w:r>
    </w:p>
    <w:p w14:paraId="4F0D87D0" w14:textId="77777777" w:rsidR="00FB3D26" w:rsidRDefault="00FB3D26" w:rsidP="00A829D4">
      <w:pPr>
        <w:jc w:val="both"/>
      </w:pPr>
      <w:r w:rsidRPr="00FB3D26">
        <w:t>A User knows the identifier for a resource and is seeking all artifacts associated with the resource.</w:t>
      </w:r>
      <w:r>
        <w:t xml:space="preserve"> </w:t>
      </w:r>
    </w:p>
    <w:p w14:paraId="552003BD" w14:textId="77777777" w:rsidR="00FB3D26" w:rsidRDefault="00FB3D26" w:rsidP="00A829D4">
      <w:pPr>
        <w:jc w:val="both"/>
      </w:pPr>
    </w:p>
    <w:p w14:paraId="483C46F2" w14:textId="77777777" w:rsidR="00FB3D26" w:rsidRPr="00FB3D26" w:rsidRDefault="00FB3D26" w:rsidP="00A829D4">
      <w:pPr>
        <w:jc w:val="both"/>
        <w:rPr>
          <w:u w:val="single"/>
        </w:rPr>
      </w:pPr>
      <w:r w:rsidRPr="00FB3D26">
        <w:rPr>
          <w:u w:val="single"/>
        </w:rPr>
        <w:t>Evaluation</w:t>
      </w:r>
    </w:p>
    <w:p w14:paraId="4B7A9139" w14:textId="77777777" w:rsidR="00FB3D26" w:rsidRDefault="002A185F" w:rsidP="00A829D4">
      <w:pPr>
        <w:jc w:val="both"/>
      </w:pPr>
      <w:r>
        <w:t>The resource identifier will be propagated to the search service when the index is built to allow for direct lookups of items. In addition, all information from the identification area of a label, as outlined in the information model, will be copied into the search index these items are typical access mechanisms and allow for traceability.</w:t>
      </w:r>
    </w:p>
    <w:p w14:paraId="38221358" w14:textId="77777777" w:rsidR="00E43FD8" w:rsidRDefault="00E43FD8" w:rsidP="00A829D4">
      <w:pPr>
        <w:jc w:val="both"/>
      </w:pPr>
    </w:p>
    <w:p w14:paraId="0E4CF66E" w14:textId="77777777" w:rsidR="00E43FD8" w:rsidRDefault="00E43FD8" w:rsidP="00E43FD8">
      <w:pPr>
        <w:pStyle w:val="Heading2"/>
      </w:pPr>
      <w:bookmarkStart w:id="393" w:name="_Toc239664321"/>
      <w:r>
        <w:t>Target</w:t>
      </w:r>
      <w:bookmarkEnd w:id="393"/>
    </w:p>
    <w:p w14:paraId="39969D2C" w14:textId="77777777" w:rsidR="00E43FD8" w:rsidRDefault="00E43FD8" w:rsidP="00A829D4">
      <w:pPr>
        <w:jc w:val="both"/>
      </w:pPr>
    </w:p>
    <w:p w14:paraId="62187833" w14:textId="77777777" w:rsidR="00E43FD8" w:rsidRDefault="00E43FD8" w:rsidP="00E43FD8">
      <w:pPr>
        <w:jc w:val="both"/>
      </w:pPr>
      <w:r>
        <w:t>This scenario was gleaned from the PDS4 Data Model Study [6].</w:t>
      </w:r>
    </w:p>
    <w:p w14:paraId="5FC826D9" w14:textId="77777777" w:rsidR="00E43FD8" w:rsidRDefault="00E43FD8" w:rsidP="00A829D4">
      <w:pPr>
        <w:jc w:val="both"/>
      </w:pPr>
    </w:p>
    <w:p w14:paraId="1C87495F" w14:textId="77777777" w:rsidR="00E43FD8" w:rsidRPr="00E43FD8" w:rsidRDefault="00E43FD8" w:rsidP="00A829D4">
      <w:pPr>
        <w:jc w:val="both"/>
        <w:rPr>
          <w:u w:val="single"/>
        </w:rPr>
      </w:pPr>
      <w:r w:rsidRPr="00E43FD8">
        <w:rPr>
          <w:u w:val="single"/>
        </w:rPr>
        <w:t>Scenario</w:t>
      </w:r>
    </w:p>
    <w:p w14:paraId="0D1682A1" w14:textId="77777777" w:rsidR="00E43FD8" w:rsidRDefault="00E43FD8" w:rsidP="00A829D4">
      <w:pPr>
        <w:jc w:val="both"/>
      </w:pPr>
      <w:r w:rsidRPr="00E43FD8">
        <w:t>A user wishes to locate data relevant to a particular target. The user knows at least part of an official designation for the target.</w:t>
      </w:r>
    </w:p>
    <w:p w14:paraId="339E080C" w14:textId="77777777" w:rsidR="00E43FD8" w:rsidRDefault="00E43FD8" w:rsidP="00A829D4">
      <w:pPr>
        <w:jc w:val="both"/>
      </w:pPr>
    </w:p>
    <w:p w14:paraId="50A7789E" w14:textId="77777777" w:rsidR="00E43FD8" w:rsidRPr="00E43FD8" w:rsidRDefault="00E43FD8" w:rsidP="00A829D4">
      <w:pPr>
        <w:jc w:val="both"/>
        <w:rPr>
          <w:u w:val="single"/>
        </w:rPr>
      </w:pPr>
      <w:r w:rsidRPr="00E43FD8">
        <w:rPr>
          <w:u w:val="single"/>
        </w:rPr>
        <w:t>Evaluation</w:t>
      </w:r>
    </w:p>
    <w:p w14:paraId="43CB3172" w14:textId="77777777" w:rsidR="009850CF" w:rsidRDefault="002A185F" w:rsidP="00A829D4">
      <w:pPr>
        <w:jc w:val="both"/>
      </w:pPr>
      <w:r>
        <w:t xml:space="preserve">In order to satisfy target name searches the subject area </w:t>
      </w:r>
      <w:r w:rsidR="001E0C2A">
        <w:t>for a given product can be utilized. This area within label, as specified by the information model, contains a target reference. This would satisfy the search using the official identifier for a target but if there were alternate names for a target a means to annotate these synonyms would be needed at index time. This information may be gleaned from the label for the target but could also be found in some external annotation source that would be tied in via the official identifier. The source of these synonyms for targets will be determined by the DDWG.</w:t>
      </w:r>
    </w:p>
    <w:p w14:paraId="6534B967" w14:textId="77777777" w:rsidR="00E43FD8" w:rsidRDefault="00E43FD8" w:rsidP="00A829D4">
      <w:pPr>
        <w:jc w:val="both"/>
      </w:pPr>
    </w:p>
    <w:p w14:paraId="32B9A033" w14:textId="77777777" w:rsidR="0080133A" w:rsidRPr="00C05BCC" w:rsidRDefault="0080133A" w:rsidP="00A829D4">
      <w:pPr>
        <w:jc w:val="both"/>
      </w:pPr>
    </w:p>
    <w:p w14:paraId="1643A111" w14:textId="77777777" w:rsidR="00A829D4" w:rsidRDefault="007A17E8" w:rsidP="0080133A">
      <w:pPr>
        <w:pStyle w:val="Heading1"/>
      </w:pPr>
      <w:r w:rsidRPr="00315411">
        <w:rPr>
          <w:b w:val="0"/>
          <w:caps w:val="0"/>
          <w:sz w:val="24"/>
        </w:rPr>
        <w:br w:type="page"/>
      </w:r>
      <w:bookmarkStart w:id="394" w:name="_Toc239664322"/>
      <w:r w:rsidR="009850CF">
        <w:lastRenderedPageBreak/>
        <w:t>Discipline-Specific Scenarios</w:t>
      </w:r>
      <w:bookmarkEnd w:id="394"/>
    </w:p>
    <w:p w14:paraId="3B86C92A" w14:textId="77777777" w:rsidR="009850CF" w:rsidRDefault="009850CF" w:rsidP="00315411">
      <w:pPr>
        <w:jc w:val="both"/>
      </w:pPr>
    </w:p>
    <w:p w14:paraId="3CE02EBE" w14:textId="77777777" w:rsidR="009850CF" w:rsidRDefault="00263BEA" w:rsidP="00315411">
      <w:pPr>
        <w:jc w:val="both"/>
      </w:pPr>
      <w:r>
        <w:t>Discipline-specific search scenarios represent requests that users would likely make when looking for results from a single science discipline (i.e. atmospheric data). Many, if not all, of the PDS Discipline Nodes offer search interfaces that are tailored to the data residing at that Node.</w:t>
      </w:r>
    </w:p>
    <w:p w14:paraId="7F6E0ABB" w14:textId="77777777" w:rsidR="00FB3D26" w:rsidRDefault="00FB3D26" w:rsidP="00315411">
      <w:pPr>
        <w:jc w:val="both"/>
      </w:pPr>
    </w:p>
    <w:p w14:paraId="3B9EB4B9" w14:textId="77777777" w:rsidR="00FB3D26" w:rsidRDefault="00FB3D26" w:rsidP="00FB3D26">
      <w:pPr>
        <w:pStyle w:val="Heading2"/>
      </w:pPr>
      <w:bookmarkStart w:id="395" w:name="_Toc239664323"/>
      <w:r>
        <w:t>Atmospheric O</w:t>
      </w:r>
      <w:r w:rsidRPr="00FB3D26">
        <w:t>bservations</w:t>
      </w:r>
      <w:bookmarkEnd w:id="395"/>
    </w:p>
    <w:p w14:paraId="528802BC" w14:textId="77777777" w:rsidR="00FB3D26" w:rsidRDefault="00FB3D26" w:rsidP="00FB3D26">
      <w:pPr>
        <w:jc w:val="both"/>
      </w:pPr>
    </w:p>
    <w:p w14:paraId="46DDC4DB" w14:textId="77777777" w:rsidR="00FB3D26" w:rsidRDefault="00FB3D26" w:rsidP="00FB3D26">
      <w:pPr>
        <w:jc w:val="both"/>
      </w:pPr>
      <w:r>
        <w:t>This scenario was gleaned from the PDS4 Data Model Study [6]</w:t>
      </w:r>
      <w:r w:rsidR="003E56B6">
        <w:t xml:space="preserve"> and augmented by Reta Beebe</w:t>
      </w:r>
      <w:r>
        <w:t>.</w:t>
      </w:r>
    </w:p>
    <w:p w14:paraId="44D5E83D" w14:textId="77777777" w:rsidR="00FB3D26" w:rsidRDefault="00FB3D26" w:rsidP="00FB3D26">
      <w:pPr>
        <w:jc w:val="both"/>
      </w:pPr>
    </w:p>
    <w:p w14:paraId="5D3B4E77" w14:textId="77777777" w:rsidR="00FB3D26" w:rsidRPr="00FB3D26" w:rsidRDefault="00FB3D26" w:rsidP="00FB3D26">
      <w:pPr>
        <w:jc w:val="both"/>
        <w:rPr>
          <w:u w:val="single"/>
        </w:rPr>
      </w:pPr>
      <w:r w:rsidRPr="00FB3D26">
        <w:rPr>
          <w:u w:val="single"/>
        </w:rPr>
        <w:t>Scenario</w:t>
      </w:r>
    </w:p>
    <w:p w14:paraId="473E110F" w14:textId="77777777" w:rsidR="00FB3D26" w:rsidRDefault="00FB3D26" w:rsidP="00FB3D26">
      <w:pPr>
        <w:jc w:val="both"/>
      </w:pPr>
      <w:r w:rsidRPr="00FB3D26">
        <w:t xml:space="preserve">A user wishes to locate data relevant to atmospheric observations of a </w:t>
      </w:r>
      <w:r w:rsidR="00F25871">
        <w:t>giant planet</w:t>
      </w:r>
      <w:r w:rsidR="00A5397D" w:rsidRPr="00FB3D26">
        <w:t xml:space="preserve"> that</w:t>
      </w:r>
      <w:r w:rsidRPr="00FB3D26">
        <w:t xml:space="preserve"> occurred within a particular time range or detected a particular atmospheric phenomenon.</w:t>
      </w:r>
      <w:r>
        <w:t xml:space="preserve"> </w:t>
      </w:r>
    </w:p>
    <w:p w14:paraId="33214085" w14:textId="77777777" w:rsidR="003E56B6" w:rsidRDefault="003E56B6" w:rsidP="00FB3D26">
      <w:pPr>
        <w:jc w:val="both"/>
      </w:pPr>
    </w:p>
    <w:p w14:paraId="1DB50084" w14:textId="77777777" w:rsidR="003E56B6" w:rsidRPr="00271770" w:rsidRDefault="003E56B6" w:rsidP="003E56B6">
      <w:r w:rsidRPr="00271770">
        <w:t xml:space="preserve">Selection of products within a specific time range should reveal </w:t>
      </w:r>
      <w:r>
        <w:t>which instruments on what space</w:t>
      </w:r>
      <w:r w:rsidRPr="00271770">
        <w:t>craft were active and provide observational parameters such as ran</w:t>
      </w:r>
      <w:r>
        <w:t>ge, incident and emergent angle</w:t>
      </w:r>
      <w:r w:rsidRPr="00271770">
        <w:t>, etc.</w:t>
      </w:r>
    </w:p>
    <w:p w14:paraId="43E18565" w14:textId="77777777" w:rsidR="003E56B6" w:rsidRDefault="003E56B6" w:rsidP="003E56B6"/>
    <w:p w14:paraId="3DC74B6F" w14:textId="77777777" w:rsidR="003E56B6" w:rsidRPr="00C45C7C" w:rsidRDefault="003E56B6" w:rsidP="003E56B6">
      <w:r w:rsidRPr="00C45C7C">
        <w:rPr>
          <w:rFonts w:eastAsia="ＭＳ Ｐゴシック"/>
        </w:rPr>
        <w:t xml:space="preserve">To select data associated with a specific cloud feature the user would need to enter </w:t>
      </w:r>
    </w:p>
    <w:p w14:paraId="21A5AFB4" w14:textId="77777777" w:rsidR="003E56B6" w:rsidRPr="00C45C7C" w:rsidRDefault="003E56B6" w:rsidP="003E56B6">
      <w:pPr>
        <w:pStyle w:val="ListParagraph"/>
        <w:numPr>
          <w:ilvl w:val="0"/>
          <w:numId w:val="34"/>
        </w:numPr>
      </w:pPr>
      <w:r w:rsidRPr="00C45C7C">
        <w:rPr>
          <w:rFonts w:eastAsia="ＭＳ Ｐゴシック"/>
        </w:rPr>
        <w:t>The time and estimated latitude &amp; longitude of the feature from t</w:t>
      </w:r>
      <w:r>
        <w:t>he frame they were considering.</w:t>
      </w:r>
    </w:p>
    <w:p w14:paraId="6C523FB7" w14:textId="77777777" w:rsidR="003E56B6" w:rsidRPr="00C45C7C" w:rsidRDefault="003E56B6" w:rsidP="003E56B6">
      <w:pPr>
        <w:pStyle w:val="ListParagraph"/>
        <w:numPr>
          <w:ilvl w:val="0"/>
          <w:numId w:val="34"/>
        </w:numPr>
      </w:pPr>
      <w:r w:rsidRPr="00C45C7C">
        <w:rPr>
          <w:rFonts w:eastAsia="ＭＳ Ｐゴシック"/>
        </w:rPr>
        <w:t>A drift rate of the feature in the UAI System III longitude or call for the nomi</w:t>
      </w:r>
      <w:r>
        <w:t>nal drift rate at that latitude.</w:t>
      </w:r>
    </w:p>
    <w:p w14:paraId="2A633995" w14:textId="77777777" w:rsidR="003E56B6" w:rsidRPr="00C45C7C" w:rsidRDefault="003E56B6" w:rsidP="003E56B6">
      <w:pPr>
        <w:pStyle w:val="ListParagraph"/>
        <w:numPr>
          <w:ilvl w:val="0"/>
          <w:numId w:val="34"/>
        </w:numPr>
      </w:pPr>
      <w:r w:rsidRPr="00C45C7C">
        <w:rPr>
          <w:rFonts w:eastAsia="ＭＳ Ｐゴシック"/>
        </w:rPr>
        <w:t>An initial and final time the us</w:t>
      </w:r>
      <w:r>
        <w:t>er wishes to track the feature.</w:t>
      </w:r>
    </w:p>
    <w:p w14:paraId="3BA4C466" w14:textId="77777777" w:rsidR="003E56B6" w:rsidRPr="00C45C7C" w:rsidRDefault="003E56B6" w:rsidP="003E56B6"/>
    <w:p w14:paraId="3B0F4A88" w14:textId="77777777" w:rsidR="00561AB7" w:rsidRPr="00AC3D24" w:rsidRDefault="003E56B6" w:rsidP="00AC3D24">
      <w:pPr>
        <w:rPr>
          <w:rFonts w:eastAsia="ＭＳ Ｐゴシック"/>
        </w:rPr>
      </w:pPr>
      <w:r w:rsidRPr="00C45C7C">
        <w:rPr>
          <w:rFonts w:eastAsia="ＭＳ Ｐゴシック"/>
        </w:rPr>
        <w:t>The search utility would need to locate a set of images at that latitude and computed longitudes for the specified time period.</w:t>
      </w:r>
    </w:p>
    <w:p w14:paraId="54AB1633" w14:textId="77777777" w:rsidR="00FB3D26" w:rsidRDefault="00FB3D26" w:rsidP="00315411">
      <w:pPr>
        <w:jc w:val="both"/>
      </w:pPr>
    </w:p>
    <w:p w14:paraId="427F97B7" w14:textId="77777777" w:rsidR="00FB3D26" w:rsidRPr="00FB3D26" w:rsidRDefault="00FB3D26" w:rsidP="00315411">
      <w:pPr>
        <w:jc w:val="both"/>
        <w:rPr>
          <w:u w:val="single"/>
        </w:rPr>
      </w:pPr>
      <w:r w:rsidRPr="00FB3D26">
        <w:rPr>
          <w:u w:val="single"/>
        </w:rPr>
        <w:t>Evaluation</w:t>
      </w:r>
    </w:p>
    <w:p w14:paraId="33EC249E" w14:textId="77777777" w:rsidR="00084222" w:rsidRDefault="00A5397D" w:rsidP="00315411">
      <w:pPr>
        <w:jc w:val="both"/>
      </w:pPr>
      <w:r>
        <w:t>This scenario is a blend of the scenarios described for a generic time range search and measurement type</w:t>
      </w:r>
      <w:r w:rsidR="00367562">
        <w:t xml:space="preserve"> search</w:t>
      </w:r>
      <w:r>
        <w:t xml:space="preserve">. </w:t>
      </w:r>
      <w:r w:rsidR="00C51B45">
        <w:t xml:space="preserve">However, in this scenario it is very likely that the relevant phenomenon </w:t>
      </w:r>
      <w:r w:rsidR="00084222">
        <w:t xml:space="preserve">will be tagged in a catalog specifically for this data. This external source of annotations can be consulted at index time to enable a given search service to support finer grain search. </w:t>
      </w:r>
    </w:p>
    <w:p w14:paraId="054592C6" w14:textId="77777777" w:rsidR="00084222" w:rsidRDefault="00084222" w:rsidP="00315411">
      <w:pPr>
        <w:jc w:val="both"/>
      </w:pPr>
    </w:p>
    <w:p w14:paraId="591C7372" w14:textId="77777777" w:rsidR="00FB3D26" w:rsidRDefault="00084222" w:rsidP="00315411">
      <w:pPr>
        <w:jc w:val="both"/>
      </w:pPr>
      <w:r>
        <w:t>For time based searches with a particular target body it may be that the reference of time be that of the target body. This will allow for a more localized and finer grain comparison as product at this level have a commonality of target. This may require a mapping to a</w:t>
      </w:r>
      <w:r w:rsidR="006F3FA6">
        <w:t>nd</w:t>
      </w:r>
      <w:r>
        <w:t xml:space="preserve"> from </w:t>
      </w:r>
      <w:r w:rsidR="00C45CC2">
        <w:t>different reference times to be annotated on the product at index time</w:t>
      </w:r>
      <w:r w:rsidR="006F3FA6">
        <w:t xml:space="preserve"> but would not be possible as long as there is a clear means to glean the reference of time being used in the product.</w:t>
      </w:r>
      <w:r w:rsidR="00C45CC2">
        <w:t xml:space="preserve"> </w:t>
      </w:r>
    </w:p>
    <w:p w14:paraId="3385BB20" w14:textId="77777777" w:rsidR="00D551F2" w:rsidRDefault="00D551F2" w:rsidP="00315411">
      <w:pPr>
        <w:jc w:val="both"/>
      </w:pPr>
    </w:p>
    <w:p w14:paraId="2C6884E1" w14:textId="77777777" w:rsidR="00D551F2" w:rsidRDefault="00D551F2" w:rsidP="00D551F2">
      <w:pPr>
        <w:pStyle w:val="Heading2"/>
      </w:pPr>
      <w:bookmarkStart w:id="396" w:name="_Toc239664324"/>
      <w:r>
        <w:t>Ring O</w:t>
      </w:r>
      <w:r w:rsidRPr="00FB3D26">
        <w:t>bservations</w:t>
      </w:r>
      <w:bookmarkEnd w:id="396"/>
    </w:p>
    <w:p w14:paraId="40BE85CD" w14:textId="77777777" w:rsidR="00D551F2" w:rsidRDefault="00D551F2" w:rsidP="00D551F2">
      <w:pPr>
        <w:jc w:val="both"/>
      </w:pPr>
    </w:p>
    <w:p w14:paraId="681FF00C" w14:textId="77777777" w:rsidR="00D551F2" w:rsidRDefault="00D551F2" w:rsidP="00D551F2">
      <w:pPr>
        <w:jc w:val="both"/>
      </w:pPr>
      <w:r>
        <w:t>This scenario was gleaned from the PDS4 Data Model Study [6].</w:t>
      </w:r>
    </w:p>
    <w:p w14:paraId="2C48EFC0" w14:textId="77777777" w:rsidR="00D551F2" w:rsidRDefault="00D551F2" w:rsidP="00D551F2">
      <w:pPr>
        <w:jc w:val="both"/>
      </w:pPr>
    </w:p>
    <w:p w14:paraId="0522681A" w14:textId="77777777" w:rsidR="00D551F2" w:rsidRPr="00D551F2" w:rsidRDefault="00D551F2" w:rsidP="00D551F2">
      <w:pPr>
        <w:jc w:val="both"/>
        <w:rPr>
          <w:u w:val="single"/>
        </w:rPr>
      </w:pPr>
      <w:r w:rsidRPr="00D551F2">
        <w:rPr>
          <w:u w:val="single"/>
        </w:rPr>
        <w:t>Scenario</w:t>
      </w:r>
    </w:p>
    <w:p w14:paraId="14006EA3" w14:textId="77777777" w:rsidR="00D551F2" w:rsidRDefault="00D551F2" w:rsidP="00D551F2">
      <w:pPr>
        <w:jc w:val="both"/>
      </w:pPr>
      <w:r w:rsidRPr="00D551F2">
        <w:t>A User wishes to obtain a subset of data that conforms to a large set of parameters including objects and/or features in the observation or observational field of view, physical parameters including the viewing and illumination geometry, timing, wavelength, mission, instrument, instrument type, and observation type.</w:t>
      </w:r>
    </w:p>
    <w:p w14:paraId="6FA117BD" w14:textId="77777777" w:rsidR="00D551F2" w:rsidRDefault="00D551F2" w:rsidP="00D551F2">
      <w:pPr>
        <w:jc w:val="both"/>
      </w:pPr>
    </w:p>
    <w:p w14:paraId="1218942A" w14:textId="77777777" w:rsidR="00D551F2" w:rsidRPr="00D551F2" w:rsidRDefault="00D551F2" w:rsidP="00D551F2">
      <w:pPr>
        <w:jc w:val="both"/>
        <w:rPr>
          <w:u w:val="single"/>
        </w:rPr>
      </w:pPr>
      <w:r w:rsidRPr="00D551F2">
        <w:rPr>
          <w:u w:val="single"/>
        </w:rPr>
        <w:t>Evaluation</w:t>
      </w:r>
    </w:p>
    <w:p w14:paraId="53F8D551" w14:textId="77777777" w:rsidR="00D551F2" w:rsidRDefault="00C01E2B" w:rsidP="00D551F2">
      <w:pPr>
        <w:jc w:val="both"/>
      </w:pPr>
      <w:r>
        <w:t xml:space="preserve">This scenario </w:t>
      </w:r>
      <w:r w:rsidR="00E355BC">
        <w:t>d</w:t>
      </w:r>
      <w:r w:rsidR="00FA30A2">
        <w:t>escribes an adaption</w:t>
      </w:r>
      <w:r>
        <w:t xml:space="preserve"> of general search by common attributes by extending them with discipline specific attributes. There are two ways in which these discipline specific attributes can make their</w:t>
      </w:r>
      <w:r w:rsidR="00E355BC">
        <w:t xml:space="preserve"> way into the search service. The </w:t>
      </w:r>
      <w:r w:rsidR="00FA30A2">
        <w:t>first</w:t>
      </w:r>
      <w:r w:rsidR="00E355BC">
        <w:t xml:space="preserve"> is through the product label as the PDS4 information model supports extensions for domain specific attributes.</w:t>
      </w:r>
      <w:r w:rsidR="00FA30A2">
        <w:t xml:space="preserve"> The second would be annotations provided by an external source, most likely maintained by the disciplined node, to extend attributes beyond what is represented in the model. The search service would support searching against these attributes in the same way it does common attributes as by the time the get indexed by the search service they are no different. Ties to external annotations will be made with the indentifying, geographic, and temporal information found in the label.</w:t>
      </w:r>
    </w:p>
    <w:p w14:paraId="0C1C57E6" w14:textId="77777777" w:rsidR="00DC6839" w:rsidRDefault="00DC6839" w:rsidP="00315411">
      <w:pPr>
        <w:jc w:val="both"/>
      </w:pPr>
    </w:p>
    <w:p w14:paraId="3664D35E" w14:textId="77777777" w:rsidR="00DC6839" w:rsidRDefault="00DC6839" w:rsidP="00DC6839">
      <w:pPr>
        <w:pStyle w:val="Heading2"/>
      </w:pPr>
      <w:bookmarkStart w:id="397" w:name="_Toc239664325"/>
      <w:r>
        <w:t>Cassini ISS Movie</w:t>
      </w:r>
      <w:bookmarkEnd w:id="397"/>
    </w:p>
    <w:p w14:paraId="550D9B8F" w14:textId="77777777" w:rsidR="00DC6839" w:rsidRDefault="00DC6839" w:rsidP="00315411">
      <w:pPr>
        <w:jc w:val="both"/>
      </w:pPr>
    </w:p>
    <w:p w14:paraId="061591B2" w14:textId="77777777" w:rsidR="00DC6839" w:rsidRDefault="00DC6839" w:rsidP="00315411">
      <w:pPr>
        <w:jc w:val="both"/>
      </w:pPr>
      <w:r>
        <w:t xml:space="preserve">Bill </w:t>
      </w:r>
      <w:proofErr w:type="spellStart"/>
      <w:r>
        <w:t>Kurth</w:t>
      </w:r>
      <w:proofErr w:type="spellEnd"/>
      <w:r>
        <w:t xml:space="preserve"> provided this scenario for the Cassini Observational Archive Search prototype </w:t>
      </w:r>
      <w:r w:rsidR="00B6131C">
        <w:t>[7]</w:t>
      </w:r>
      <w:r>
        <w:t>.</w:t>
      </w:r>
    </w:p>
    <w:p w14:paraId="04831DDA" w14:textId="77777777" w:rsidR="00DC6839" w:rsidRDefault="00DC6839" w:rsidP="00315411">
      <w:pPr>
        <w:jc w:val="both"/>
      </w:pPr>
    </w:p>
    <w:p w14:paraId="351CF2E9" w14:textId="77777777" w:rsidR="00DC6839" w:rsidRPr="00DC6839" w:rsidRDefault="00DC6839" w:rsidP="00315411">
      <w:pPr>
        <w:jc w:val="both"/>
        <w:rPr>
          <w:u w:val="single"/>
        </w:rPr>
      </w:pPr>
      <w:r w:rsidRPr="00DC6839">
        <w:rPr>
          <w:u w:val="single"/>
        </w:rPr>
        <w:t>Scenario</w:t>
      </w:r>
    </w:p>
    <w:p w14:paraId="329FAFC2" w14:textId="77777777" w:rsidR="00DC6839" w:rsidRDefault="00DC6839" w:rsidP="00DC6839">
      <w:pPr>
        <w:jc w:val="both"/>
      </w:pPr>
      <w:r>
        <w:t>To search for an ISS movie, for example, you'd select the instrument, target, and enter a start/end time, and a description value of "movie" to reduce the search space. You could also enter geometry values to narrow the results further. The query results would be displayed as a list showing the observation request(s) name and the related data sets beneath. If you hover your mouse over the observation request a pop-up will present you with the full observation description.</w:t>
      </w:r>
    </w:p>
    <w:p w14:paraId="33267A85" w14:textId="77777777" w:rsidR="00DC6839" w:rsidRDefault="00DC6839" w:rsidP="00DC6839">
      <w:pPr>
        <w:jc w:val="both"/>
      </w:pPr>
    </w:p>
    <w:p w14:paraId="6637205F" w14:textId="77777777" w:rsidR="00DC6839" w:rsidRPr="00DC6839" w:rsidRDefault="00DC6839" w:rsidP="00315411">
      <w:pPr>
        <w:jc w:val="both"/>
        <w:rPr>
          <w:u w:val="single"/>
        </w:rPr>
      </w:pPr>
      <w:r w:rsidRPr="00DC6839">
        <w:rPr>
          <w:u w:val="single"/>
        </w:rPr>
        <w:t>Evaluation</w:t>
      </w:r>
    </w:p>
    <w:p w14:paraId="6BE1D777" w14:textId="77777777" w:rsidR="00DC6839" w:rsidRDefault="00976131" w:rsidP="00315411">
      <w:pPr>
        <w:jc w:val="both"/>
      </w:pPr>
      <w:r>
        <w:t xml:space="preserve">The distinguishing characteristic of this scenario is that the expected return result is a movie instead of an image or table. In PDS3, </w:t>
      </w:r>
      <w:r w:rsidR="00FA30A2">
        <w:rPr>
          <w:rStyle w:val="CommentReference"/>
          <w:vanish/>
        </w:rPr>
        <w:commentReference w:id="398"/>
      </w:r>
      <w:r>
        <w:t xml:space="preserve">the user would have been limited to discovering the term “movie” in the product description. In PDS4, movies will be classified with their own object type allowing for </w:t>
      </w:r>
      <w:r w:rsidR="00B32EA1">
        <w:t>targeted retrieval and appropriate handling of movie objects.</w:t>
      </w:r>
    </w:p>
    <w:p w14:paraId="5213F334" w14:textId="77777777" w:rsidR="00DB55C0" w:rsidRDefault="00DB55C0" w:rsidP="00315411">
      <w:pPr>
        <w:jc w:val="both"/>
      </w:pPr>
    </w:p>
    <w:p w14:paraId="6265FF36" w14:textId="77777777" w:rsidR="00DB55C0" w:rsidRDefault="00DB55C0" w:rsidP="00146880">
      <w:pPr>
        <w:pStyle w:val="Heading2"/>
      </w:pPr>
      <w:bookmarkStart w:id="399" w:name="_Toc239664326"/>
      <w:r>
        <w:t>MAPS Time Series</w:t>
      </w:r>
      <w:bookmarkEnd w:id="399"/>
    </w:p>
    <w:p w14:paraId="7DFC94FA" w14:textId="77777777" w:rsidR="00146880" w:rsidRDefault="00146880" w:rsidP="00315411">
      <w:pPr>
        <w:jc w:val="both"/>
      </w:pPr>
    </w:p>
    <w:p w14:paraId="5DEC3D45" w14:textId="77777777" w:rsidR="00146880" w:rsidRDefault="00146880" w:rsidP="00146880">
      <w:pPr>
        <w:jc w:val="both"/>
      </w:pPr>
      <w:r>
        <w:t xml:space="preserve">Bill </w:t>
      </w:r>
      <w:proofErr w:type="spellStart"/>
      <w:r>
        <w:t>Kurth</w:t>
      </w:r>
      <w:proofErr w:type="spellEnd"/>
      <w:r>
        <w:t xml:space="preserve"> provided this scenario for the Cassini Observational Archive Search prototype </w:t>
      </w:r>
      <w:r w:rsidR="00B6131C">
        <w:t>[7]</w:t>
      </w:r>
      <w:r>
        <w:t>.</w:t>
      </w:r>
    </w:p>
    <w:p w14:paraId="4AF7630C" w14:textId="77777777" w:rsidR="00146880" w:rsidRDefault="00146880" w:rsidP="00315411">
      <w:pPr>
        <w:jc w:val="both"/>
      </w:pPr>
    </w:p>
    <w:p w14:paraId="0F9F9B2E" w14:textId="77777777" w:rsidR="00146880" w:rsidRPr="00146880" w:rsidRDefault="00146880" w:rsidP="00315411">
      <w:pPr>
        <w:jc w:val="both"/>
        <w:rPr>
          <w:u w:val="single"/>
        </w:rPr>
      </w:pPr>
      <w:r w:rsidRPr="00146880">
        <w:rPr>
          <w:u w:val="single"/>
        </w:rPr>
        <w:t>Scenario</w:t>
      </w:r>
    </w:p>
    <w:p w14:paraId="7910E2B0" w14:textId="77777777" w:rsidR="00146880" w:rsidRDefault="00146880" w:rsidP="00146880">
      <w:pPr>
        <w:jc w:val="both"/>
      </w:pPr>
      <w:r>
        <w:t xml:space="preserve">The vast majority of </w:t>
      </w:r>
      <w:r w:rsidR="009E40D8" w:rsidRPr="009E40D8">
        <w:t xml:space="preserve">Magnetosphere and Plasma Science </w:t>
      </w:r>
      <w:r w:rsidR="009E40D8">
        <w:t>(</w:t>
      </w:r>
      <w:r>
        <w:t>MAPS</w:t>
      </w:r>
      <w:r w:rsidR="009E40D8">
        <w:t>)</w:t>
      </w:r>
      <w:r>
        <w:t xml:space="preserve"> requests (time-wise) are MAPS survey (going under a set of project-consistent naming conventions). </w:t>
      </w:r>
      <w:r w:rsidR="00D53F76">
        <w:t>Consider a</w:t>
      </w:r>
      <w:r w:rsidR="00D53F76" w:rsidRPr="001D51A3">
        <w:t xml:space="preserve"> use case for MAG data </w:t>
      </w:r>
      <w:r w:rsidR="00D53F76">
        <w:t>where a user</w:t>
      </w:r>
      <w:r w:rsidR="00D53F76" w:rsidRPr="001D51A3">
        <w:t xml:space="preserve"> search</w:t>
      </w:r>
      <w:r w:rsidR="00D53F76">
        <w:t>es</w:t>
      </w:r>
      <w:r w:rsidR="00D53F76" w:rsidRPr="001D51A3">
        <w:t xml:space="preserve"> for time intervals when MAG was acquiring data between 8 and 15 </w:t>
      </w:r>
      <w:proofErr w:type="spellStart"/>
      <w:r w:rsidR="00D53F76" w:rsidRPr="001D51A3">
        <w:t>R</w:t>
      </w:r>
      <w:r w:rsidR="00D53F76" w:rsidRPr="00F01AEE">
        <w:rPr>
          <w:vertAlign w:val="subscript"/>
        </w:rPr>
        <w:t>s</w:t>
      </w:r>
      <w:proofErr w:type="spellEnd"/>
      <w:r w:rsidR="00D53F76" w:rsidRPr="001D51A3">
        <w:t xml:space="preserve"> and within 10 degrees of the equator on the night side</w:t>
      </w:r>
      <w:r w:rsidR="00D53F76">
        <w:t>.</w:t>
      </w:r>
    </w:p>
    <w:p w14:paraId="17D575DF" w14:textId="77777777" w:rsidR="00146880" w:rsidRDefault="00146880" w:rsidP="00146880">
      <w:pPr>
        <w:jc w:val="both"/>
      </w:pPr>
    </w:p>
    <w:p w14:paraId="7317B045" w14:textId="77777777" w:rsidR="00146880" w:rsidRDefault="00146880" w:rsidP="00315411">
      <w:pPr>
        <w:jc w:val="both"/>
      </w:pPr>
      <w:r>
        <w:t>Using the search interface, specify the instrument as "MAG", the phase angle greater than 90 degrees (night side), the sub observer latitude between +10 and -10 and the central body distance (km) between 8x60330 and 15x60330. This query should return a list of appropriate observations.</w:t>
      </w:r>
    </w:p>
    <w:p w14:paraId="6ED2331C" w14:textId="77777777" w:rsidR="00146880" w:rsidRDefault="00146880" w:rsidP="00315411">
      <w:pPr>
        <w:jc w:val="both"/>
      </w:pPr>
    </w:p>
    <w:p w14:paraId="10FFB6AE" w14:textId="77777777" w:rsidR="00146880" w:rsidRPr="00146880" w:rsidRDefault="00146880" w:rsidP="00315411">
      <w:pPr>
        <w:jc w:val="both"/>
        <w:rPr>
          <w:u w:val="single"/>
        </w:rPr>
      </w:pPr>
      <w:r w:rsidRPr="00146880">
        <w:rPr>
          <w:u w:val="single"/>
        </w:rPr>
        <w:t>Evaluation</w:t>
      </w:r>
    </w:p>
    <w:p w14:paraId="3D0FEE47" w14:textId="77777777" w:rsidR="001C332D" w:rsidRDefault="00FA30A2" w:rsidP="00315411">
      <w:pPr>
        <w:jc w:val="both"/>
      </w:pPr>
      <w:r>
        <w:t>Much like the Rings search a MAP</w:t>
      </w:r>
      <w:r w:rsidR="00561AB7">
        <w:t>S</w:t>
      </w:r>
      <w:r>
        <w:t xml:space="preserve"> time series search seems to expand on the common attributes with very specific attributes for this domain; for instance central body distance and sub observer latitude. These attributes when propagated to a search service will be available to search against in the same manner. The other nuance presented in this scenario is the types of values and units of measure. These searches are filters on numeric values and thus the search service must be able to </w:t>
      </w:r>
      <w:r w:rsidR="008B16D5">
        <w:t xml:space="preserve">handle numeric ranges. To </w:t>
      </w:r>
      <w:r w:rsidR="00506701">
        <w:t xml:space="preserve">address units the search service will </w:t>
      </w:r>
      <w:r w:rsidR="008B16D5">
        <w:t xml:space="preserve">index a value in </w:t>
      </w:r>
      <w:r w:rsidR="00506701">
        <w:t>a fixed unit for a given attribute. I</w:t>
      </w:r>
      <w:r w:rsidR="008B16D5">
        <w:t xml:space="preserve">f one wanted to support a different set of units for an attribute one could simply index the converted value in </w:t>
      </w:r>
      <w:r w:rsidR="00D4637D">
        <w:t>another</w:t>
      </w:r>
      <w:r w:rsidR="008B16D5">
        <w:t xml:space="preserve"> attribute named slightly different.  </w:t>
      </w:r>
    </w:p>
    <w:p w14:paraId="2734F50F" w14:textId="77777777" w:rsidR="009850CF" w:rsidRDefault="009850CF" w:rsidP="00315411">
      <w:pPr>
        <w:jc w:val="both"/>
      </w:pPr>
    </w:p>
    <w:p w14:paraId="35A9FD11" w14:textId="77777777" w:rsidR="00E86F99" w:rsidRDefault="00E86F99" w:rsidP="00315411">
      <w:pPr>
        <w:jc w:val="both"/>
      </w:pPr>
      <w:r>
        <w:t xml:space="preserve">One possibility introduced in this scenario is the ability to add annotations based on common queries such “night side”. </w:t>
      </w:r>
      <w:r w:rsidR="002A6C2B">
        <w:t>To satisfy this type of search requirement the annotations would be done at index time by deriving the annotation based on other attributes if not available through consulting some other source.</w:t>
      </w:r>
    </w:p>
    <w:p w14:paraId="555E4CFE" w14:textId="77777777" w:rsidR="00E86F99" w:rsidRDefault="00E86F99" w:rsidP="00315411">
      <w:pPr>
        <w:jc w:val="both"/>
      </w:pPr>
    </w:p>
    <w:p w14:paraId="1DBC819F" w14:textId="77777777" w:rsidR="009850CF" w:rsidRDefault="009850CF" w:rsidP="009850CF">
      <w:pPr>
        <w:pStyle w:val="Heading2"/>
      </w:pPr>
      <w:bookmarkStart w:id="400" w:name="_Toc239664327"/>
      <w:r>
        <w:t>Storm System on Saturn</w:t>
      </w:r>
      <w:bookmarkEnd w:id="400"/>
    </w:p>
    <w:p w14:paraId="63C55FF7" w14:textId="77777777" w:rsidR="00DB55C0" w:rsidRDefault="00DB55C0" w:rsidP="009850CF">
      <w:pPr>
        <w:jc w:val="both"/>
      </w:pPr>
    </w:p>
    <w:p w14:paraId="25FF7135" w14:textId="77777777" w:rsidR="00DB55C0" w:rsidRDefault="00DB55C0" w:rsidP="009850CF">
      <w:pPr>
        <w:jc w:val="both"/>
      </w:pPr>
      <w:r>
        <w:t xml:space="preserve">Reta Beebe provided this scenario for the Cassini Observational Archive Search prototype </w:t>
      </w:r>
      <w:r w:rsidR="00B6131C">
        <w:t>[7]</w:t>
      </w:r>
      <w:r>
        <w:t>.</w:t>
      </w:r>
    </w:p>
    <w:p w14:paraId="53A6B600" w14:textId="77777777" w:rsidR="009850CF" w:rsidRDefault="009850CF" w:rsidP="009850CF">
      <w:pPr>
        <w:jc w:val="both"/>
      </w:pPr>
    </w:p>
    <w:p w14:paraId="3DA0FD3C" w14:textId="77777777" w:rsidR="009850CF" w:rsidRPr="00673C2D" w:rsidRDefault="009850CF" w:rsidP="00673C2D">
      <w:pPr>
        <w:rPr>
          <w:u w:val="single"/>
        </w:rPr>
      </w:pPr>
      <w:r w:rsidRPr="00673C2D">
        <w:rPr>
          <w:u w:val="single"/>
        </w:rPr>
        <w:t>Scenario</w:t>
      </w:r>
    </w:p>
    <w:p w14:paraId="641FBB77" w14:textId="77777777" w:rsidR="009850CF" w:rsidRDefault="009850CF" w:rsidP="009850CF">
      <w:pPr>
        <w:jc w:val="both"/>
      </w:pPr>
      <w:r>
        <w:t>The Cassini ISS team released narrow angle images taken on Aug 11, 2009 of lightening associated with a storm located at 36 deg S and 11 deg W. This data was taken on the dark side of the planet. See the following:</w:t>
      </w:r>
    </w:p>
    <w:p w14:paraId="3067A7D0" w14:textId="77777777" w:rsidR="009850CF" w:rsidRDefault="003E42AA" w:rsidP="009850CF">
      <w:pPr>
        <w:ind w:left="720"/>
        <w:jc w:val="both"/>
      </w:pPr>
      <w:hyperlink r:id="rId18" w:history="1">
        <w:r w:rsidR="009850CF" w:rsidRPr="00EF4182">
          <w:rPr>
            <w:rStyle w:val="Hyperlink"/>
          </w:rPr>
          <w:t>http://photojournal.jpl.nasa.gov/catalog/PIA12575</w:t>
        </w:r>
      </w:hyperlink>
    </w:p>
    <w:p w14:paraId="139D9967" w14:textId="77777777" w:rsidR="009850CF" w:rsidRDefault="009850CF" w:rsidP="009850CF">
      <w:pPr>
        <w:jc w:val="both"/>
      </w:pPr>
    </w:p>
    <w:p w14:paraId="2012B8CC" w14:textId="77777777" w:rsidR="009850CF" w:rsidRDefault="009850CF" w:rsidP="009850CF">
      <w:pPr>
        <w:jc w:val="both"/>
      </w:pPr>
      <w:r>
        <w:t>A science user wants to select a time sequence of both wide and narrow angle frames obtained when the associated storm was visible on the daylight side of the planet. Storms drift around the planet at various rates. What they want to do is to execute a sequence of searches. First, set the gate to include images within +/- one month and retrieve a time-ordered list of start time, max and min latitude (0-20 deg</w:t>
      </w:r>
      <w:r w:rsidR="00942E09">
        <w:t>rees</w:t>
      </w:r>
      <w:r>
        <w:t>) min and max longitude (25-45 deg</w:t>
      </w:r>
      <w:r w:rsidR="00942E09">
        <w:t>rees</w:t>
      </w:r>
      <w:r>
        <w:t>), camera name, filter and exposure time. Hopefully, after they process selected frames from this data they can derive a longitudinal drift rate for the storm system and return with a series of bracketed searches to isolate the storm and study its evolution over a maximum length of time.</w:t>
      </w:r>
    </w:p>
    <w:p w14:paraId="09481C51" w14:textId="77777777" w:rsidR="009850CF" w:rsidRDefault="009850CF" w:rsidP="009850CF">
      <w:pPr>
        <w:jc w:val="both"/>
      </w:pPr>
    </w:p>
    <w:p w14:paraId="2E72F75D" w14:textId="77777777" w:rsidR="009850CF" w:rsidRPr="00673C2D" w:rsidRDefault="009850CF" w:rsidP="00673C2D">
      <w:pPr>
        <w:rPr>
          <w:u w:val="single"/>
        </w:rPr>
      </w:pPr>
      <w:r w:rsidRPr="00673C2D">
        <w:rPr>
          <w:u w:val="single"/>
        </w:rPr>
        <w:t>Evaluation</w:t>
      </w:r>
    </w:p>
    <w:p w14:paraId="0B887D82" w14:textId="77777777" w:rsidR="009850CF" w:rsidRDefault="0063031D" w:rsidP="009850CF">
      <w:pPr>
        <w:jc w:val="both"/>
      </w:pPr>
      <w:r>
        <w:t>Introduced in this scenario is the possibility</w:t>
      </w:r>
      <w:r w:rsidR="000311AF">
        <w:t xml:space="preserve"> of</w:t>
      </w:r>
      <w:r>
        <w:t xml:space="preserve"> </w:t>
      </w:r>
      <w:r w:rsidR="000311AF">
        <w:t xml:space="preserve">date math to be done to satisfy the constraints conveyed. </w:t>
      </w:r>
      <w:r>
        <w:t>Specifically</w:t>
      </w:r>
      <w:r w:rsidR="00E86F99">
        <w:t>,</w:t>
      </w:r>
      <w:r>
        <w:t xml:space="preserve"> this scenario calls for images within one month of a given date time. Beyond that this scenario repeats the call for</w:t>
      </w:r>
      <w:r w:rsidR="007227FE">
        <w:t xml:space="preserve"> searching against domain specific attributes and geographic information; these will be handled as previously di</w:t>
      </w:r>
      <w:r w:rsidR="00E86F99">
        <w:t>s</w:t>
      </w:r>
      <w:r w:rsidR="007227FE">
        <w:t>cussed.</w:t>
      </w:r>
      <w:r w:rsidR="00E86F99">
        <w:t xml:space="preserve"> </w:t>
      </w:r>
    </w:p>
    <w:p w14:paraId="0E43AC16" w14:textId="77777777" w:rsidR="009850CF" w:rsidRDefault="009850CF" w:rsidP="009850CF">
      <w:pPr>
        <w:jc w:val="both"/>
      </w:pPr>
    </w:p>
    <w:p w14:paraId="552D82E3" w14:textId="77777777" w:rsidR="00EF551B" w:rsidRDefault="00EF551B" w:rsidP="00EF551B">
      <w:pPr>
        <w:pStyle w:val="Heading2"/>
      </w:pPr>
      <w:bookmarkStart w:id="401" w:name="_Toc239664328"/>
      <w:r w:rsidRPr="00EF551B">
        <w:t>Landing Site Characterization</w:t>
      </w:r>
      <w:bookmarkEnd w:id="401"/>
    </w:p>
    <w:p w14:paraId="4E030F76" w14:textId="77777777" w:rsidR="00EF551B" w:rsidRDefault="00EF551B" w:rsidP="00315411">
      <w:pPr>
        <w:jc w:val="both"/>
      </w:pPr>
    </w:p>
    <w:p w14:paraId="66750944" w14:textId="77777777" w:rsidR="00EF551B" w:rsidRDefault="00EF551B" w:rsidP="00EF551B">
      <w:pPr>
        <w:jc w:val="both"/>
      </w:pPr>
      <w:r>
        <w:t>This scenario was gleaned from the MRO user scenarios [8].</w:t>
      </w:r>
    </w:p>
    <w:p w14:paraId="32F16905" w14:textId="77777777" w:rsidR="00EF551B" w:rsidRDefault="00EF551B" w:rsidP="00315411">
      <w:pPr>
        <w:jc w:val="both"/>
      </w:pPr>
    </w:p>
    <w:p w14:paraId="7256AD32" w14:textId="77777777" w:rsidR="00EF437D" w:rsidRPr="00EF437D" w:rsidRDefault="00EF437D" w:rsidP="00315411">
      <w:pPr>
        <w:jc w:val="both"/>
        <w:rPr>
          <w:u w:val="single"/>
        </w:rPr>
      </w:pPr>
      <w:r w:rsidRPr="00EF437D">
        <w:rPr>
          <w:u w:val="single"/>
        </w:rPr>
        <w:t>Scenario</w:t>
      </w:r>
    </w:p>
    <w:p w14:paraId="023F42D7" w14:textId="77777777" w:rsidR="00EF437D" w:rsidRDefault="00EF437D" w:rsidP="00315411">
      <w:pPr>
        <w:jc w:val="both"/>
      </w:pPr>
      <w:r w:rsidRPr="00EF437D">
        <w:t xml:space="preserve">To enable </w:t>
      </w:r>
      <w:r>
        <w:t>a landing site study</w:t>
      </w:r>
      <w:r w:rsidR="004D4EF7">
        <w:t xml:space="preserve"> the user would need to find Hi</w:t>
      </w:r>
      <w:r w:rsidRPr="00EF437D">
        <w:t>RISE, CTX, and targeted mode CRISM data for a particular target, acquired</w:t>
      </w:r>
      <w:r w:rsidR="004D4EF7">
        <w:t xml:space="preserve"> at a particular time. </w:t>
      </w:r>
      <w:r w:rsidRPr="00EF437D">
        <w:t>The user might search by data type, target name, location, or time to find the data of interest</w:t>
      </w:r>
      <w:r w:rsidR="004D4EF7">
        <w:t>.</w:t>
      </w:r>
      <w:r w:rsidR="00731CF1" w:rsidRPr="00731CF1">
        <w:t xml:space="preserve"> The CRISM global multi-spectral map might also be used to find locations for which the surface spectra of spectral indices a</w:t>
      </w:r>
      <w:r w:rsidR="00731CF1">
        <w:t>re suggestive of a viable site.</w:t>
      </w:r>
      <w:r w:rsidR="00731CF1" w:rsidRPr="00731CF1">
        <w:t xml:space="preserve"> For example, the depth of the </w:t>
      </w:r>
      <w:proofErr w:type="gramStart"/>
      <w:r w:rsidR="00731CF1" w:rsidRPr="00731CF1">
        <w:t>3 micrometer</w:t>
      </w:r>
      <w:proofErr w:type="gramEnd"/>
      <w:r w:rsidR="00731CF1" w:rsidRPr="00731CF1">
        <w:t xml:space="preserve"> water band in surface materials might be of interest. The CRISM multi-spectral map will be a huge data set, with approximately </w:t>
      </w:r>
      <w:proofErr w:type="gramStart"/>
      <w:r w:rsidR="00731CF1" w:rsidRPr="00731CF1">
        <w:t>100 m/</w:t>
      </w:r>
      <w:proofErr w:type="gramEnd"/>
      <w:r w:rsidR="00731CF1" w:rsidRPr="00731CF1">
        <w:t>pixel resolution, with many bands, and most likely the user would search the map data via a web browser, perhaps downloading sections for more detailed analyses.</w:t>
      </w:r>
    </w:p>
    <w:p w14:paraId="4FF3E654" w14:textId="77777777" w:rsidR="00EF437D" w:rsidRDefault="00EF437D" w:rsidP="00315411">
      <w:pPr>
        <w:jc w:val="both"/>
      </w:pPr>
    </w:p>
    <w:p w14:paraId="5AD81582" w14:textId="77777777" w:rsidR="00EF437D" w:rsidRPr="00EF437D" w:rsidRDefault="00EF437D" w:rsidP="00315411">
      <w:pPr>
        <w:jc w:val="both"/>
        <w:rPr>
          <w:u w:val="single"/>
        </w:rPr>
      </w:pPr>
      <w:r w:rsidRPr="00EF437D">
        <w:rPr>
          <w:u w:val="single"/>
        </w:rPr>
        <w:t>Evaluation</w:t>
      </w:r>
    </w:p>
    <w:p w14:paraId="2EBE09C6" w14:textId="77777777" w:rsidR="00EF437D" w:rsidRDefault="001A38FC" w:rsidP="00315411">
      <w:pPr>
        <w:jc w:val="both"/>
      </w:pPr>
      <w:r>
        <w:t xml:space="preserve">This scenario leans </w:t>
      </w:r>
      <w:r w:rsidR="00A51B2A">
        <w:t>towards a GIS solution</w:t>
      </w:r>
      <w:r w:rsidR="00C872E2">
        <w:t xml:space="preserve"> where maps are available via a service and can be layered on an interface to help with data discovery. The production and tiling of these maps require processing and data that is geo</w:t>
      </w:r>
      <w:r w:rsidR="00D13E4B">
        <w:t xml:space="preserve">spatially </w:t>
      </w:r>
      <w:r w:rsidR="00C872E2">
        <w:t xml:space="preserve">referenced. </w:t>
      </w:r>
      <w:r w:rsidR="00A51B2A">
        <w:t xml:space="preserve">In addition, the </w:t>
      </w:r>
      <w:r w:rsidR="00D7046A">
        <w:t>subtlety</w:t>
      </w:r>
      <w:r w:rsidR="00A51B2A">
        <w:t xml:space="preserve"> of how to produce a map that conveys this information in a meaning</w:t>
      </w:r>
      <w:r w:rsidR="00D7046A">
        <w:t>ful</w:t>
      </w:r>
      <w:r w:rsidR="00A51B2A">
        <w:t xml:space="preserve"> manner becomes important.</w:t>
      </w:r>
      <w:r w:rsidR="00A66B1D">
        <w:t xml:space="preserve"> Moreover, the produced maps need to either have a way to tie back to the source data or product footprints need be laid on top of the map or queried against once a region of interest is identified. </w:t>
      </w:r>
    </w:p>
    <w:p w14:paraId="4B89B9D6" w14:textId="77777777" w:rsidR="00EF437D" w:rsidRDefault="00EF437D" w:rsidP="00315411">
      <w:pPr>
        <w:jc w:val="both"/>
      </w:pPr>
    </w:p>
    <w:p w14:paraId="7DAB1676" w14:textId="77777777" w:rsidR="00FF1473" w:rsidRDefault="00FF1473" w:rsidP="00FF1473">
      <w:pPr>
        <w:pStyle w:val="Heading2"/>
      </w:pPr>
      <w:bookmarkStart w:id="402" w:name="_Toc239664329"/>
      <w:r w:rsidRPr="00FF1473">
        <w:lastRenderedPageBreak/>
        <w:t>Global Scale Characterization and Mapping of Surface Units</w:t>
      </w:r>
      <w:bookmarkEnd w:id="402"/>
    </w:p>
    <w:p w14:paraId="2789B743" w14:textId="77777777" w:rsidR="00FF1473" w:rsidRDefault="00FF1473" w:rsidP="00315411">
      <w:pPr>
        <w:jc w:val="both"/>
      </w:pPr>
    </w:p>
    <w:p w14:paraId="69484BB2" w14:textId="77777777" w:rsidR="00FF1473" w:rsidRDefault="00FF1473" w:rsidP="00FF1473">
      <w:pPr>
        <w:jc w:val="both"/>
      </w:pPr>
      <w:r>
        <w:t>This scenario was gleaned from the MRO user scenarios [8].</w:t>
      </w:r>
    </w:p>
    <w:p w14:paraId="158CDB03" w14:textId="77777777" w:rsidR="00FF1473" w:rsidRDefault="00FF1473" w:rsidP="00315411">
      <w:pPr>
        <w:jc w:val="both"/>
      </w:pPr>
    </w:p>
    <w:p w14:paraId="57BAB26B" w14:textId="77777777" w:rsidR="00FF1473" w:rsidRPr="00FF1473" w:rsidRDefault="00FF1473" w:rsidP="00315411">
      <w:pPr>
        <w:jc w:val="both"/>
        <w:rPr>
          <w:u w:val="single"/>
        </w:rPr>
      </w:pPr>
      <w:r w:rsidRPr="00FF1473">
        <w:rPr>
          <w:u w:val="single"/>
        </w:rPr>
        <w:t>Scenario</w:t>
      </w:r>
    </w:p>
    <w:p w14:paraId="305B92C8" w14:textId="77777777" w:rsidR="00FF1473" w:rsidRDefault="009F1710" w:rsidP="00315411">
      <w:pPr>
        <w:jc w:val="both"/>
      </w:pPr>
      <w:r w:rsidRPr="009F1710">
        <w:t xml:space="preserve">The user would search and/or download the </w:t>
      </w:r>
      <w:r>
        <w:t>CRISM-Team spectral library data set</w:t>
      </w:r>
      <w:r w:rsidRPr="009F1710">
        <w:t xml:space="preserve"> and construct what he or she thought would be the best spectra to represent</w:t>
      </w:r>
      <w:r>
        <w:t xml:space="preserve"> basalt and basaltic andesite. </w:t>
      </w:r>
      <w:r w:rsidRPr="009F1710">
        <w:t>These spectra would then be processed to spectral indices associated with the global multi-spectral map and regions of close fit between the spectra and indices in the map would be found and examined.  Results would be compared to maps of spectral end-member concentrations produced from TES data and already published online within PDS.</w:t>
      </w:r>
    </w:p>
    <w:p w14:paraId="441AC950" w14:textId="77777777" w:rsidR="00FF1473" w:rsidRDefault="00FF1473" w:rsidP="00315411">
      <w:pPr>
        <w:jc w:val="both"/>
      </w:pPr>
    </w:p>
    <w:p w14:paraId="52A9E6EA" w14:textId="77777777" w:rsidR="00FF1473" w:rsidRPr="00FF1473" w:rsidRDefault="00FF1473" w:rsidP="00315411">
      <w:pPr>
        <w:jc w:val="both"/>
        <w:rPr>
          <w:u w:val="single"/>
        </w:rPr>
      </w:pPr>
      <w:r w:rsidRPr="00FF1473">
        <w:rPr>
          <w:u w:val="single"/>
        </w:rPr>
        <w:t>Evaluation</w:t>
      </w:r>
    </w:p>
    <w:p w14:paraId="5B0C8B94" w14:textId="77777777" w:rsidR="00FF1473" w:rsidRDefault="001A38FC" w:rsidP="00315411">
      <w:pPr>
        <w:jc w:val="both"/>
      </w:pPr>
      <w:r>
        <w:t>This scenario describes a situation where maps produced by some external entity could be compared to those produced from data in the PDS. The first question that would need to be answered was whether the map itself was published in PDS and the availability of that map (i.e. is it on a hosted map service). If both maps are hosted on a service that supports current GIS standard there are widely available tools to overlay the maps. The key to bring this scenario full circle would be embedding enough metadata so that there is some traceability back to the source data.</w:t>
      </w:r>
    </w:p>
    <w:p w14:paraId="0B538E2D" w14:textId="77777777" w:rsidR="00E223D1" w:rsidRDefault="00E223D1" w:rsidP="00315411">
      <w:pPr>
        <w:jc w:val="both"/>
      </w:pPr>
    </w:p>
    <w:p w14:paraId="1F820CEC" w14:textId="77777777" w:rsidR="00E223D1" w:rsidRDefault="00E223D1" w:rsidP="00E223D1">
      <w:pPr>
        <w:pStyle w:val="Heading2"/>
      </w:pPr>
      <w:bookmarkStart w:id="403" w:name="_Toc239664330"/>
      <w:r>
        <w:t>Mapping Subsurface Ice and Water</w:t>
      </w:r>
      <w:bookmarkEnd w:id="403"/>
    </w:p>
    <w:p w14:paraId="5B367287" w14:textId="77777777" w:rsidR="00E223D1" w:rsidRDefault="00E223D1" w:rsidP="00315411">
      <w:pPr>
        <w:jc w:val="both"/>
      </w:pPr>
    </w:p>
    <w:p w14:paraId="52D4991B" w14:textId="77777777" w:rsidR="00E223D1" w:rsidRDefault="00E223D1" w:rsidP="00E223D1">
      <w:pPr>
        <w:jc w:val="both"/>
      </w:pPr>
      <w:r>
        <w:t>This scenario was gleaned from the MRO user scenarios [8].</w:t>
      </w:r>
    </w:p>
    <w:p w14:paraId="41028882" w14:textId="77777777" w:rsidR="00E223D1" w:rsidRDefault="00E223D1" w:rsidP="00315411">
      <w:pPr>
        <w:jc w:val="both"/>
      </w:pPr>
    </w:p>
    <w:p w14:paraId="193BCC0E" w14:textId="77777777" w:rsidR="00E223D1" w:rsidRPr="00E223D1" w:rsidRDefault="00E223D1" w:rsidP="00315411">
      <w:pPr>
        <w:jc w:val="both"/>
        <w:rPr>
          <w:u w:val="single"/>
        </w:rPr>
      </w:pPr>
      <w:r w:rsidRPr="00E223D1">
        <w:rPr>
          <w:u w:val="single"/>
        </w:rPr>
        <w:t>Scenario</w:t>
      </w:r>
    </w:p>
    <w:p w14:paraId="260FECFC" w14:textId="77777777" w:rsidR="00E223D1" w:rsidRDefault="00E223D1" w:rsidP="00315411">
      <w:pPr>
        <w:jc w:val="both"/>
      </w:pPr>
      <w:r>
        <w:t xml:space="preserve">The user would focus on SHARAD </w:t>
      </w:r>
      <w:proofErr w:type="spellStart"/>
      <w:r>
        <w:t>radargrams</w:t>
      </w:r>
      <w:proofErr w:type="spellEnd"/>
      <w:r>
        <w:t xml:space="preserve"> generated for each along track set of observations. These </w:t>
      </w:r>
      <w:proofErr w:type="spellStart"/>
      <w:r>
        <w:t>radargrams</w:t>
      </w:r>
      <w:proofErr w:type="spellEnd"/>
      <w:r>
        <w:t xml:space="preserve"> would be analogous to the products produced by traditional ground penetrating radar systems on Earth, i.e., the </w:t>
      </w:r>
      <w:proofErr w:type="gramStart"/>
      <w:r>
        <w:t>x axis</w:t>
      </w:r>
      <w:proofErr w:type="gramEnd"/>
      <w:r>
        <w:t xml:space="preserve"> would be proportional to distance along the survey track and t</w:t>
      </w:r>
      <w:r w:rsidR="0013464C">
        <w:t>he y axis would represent time.</w:t>
      </w:r>
      <w:r>
        <w:t xml:space="preserve"> The presence of reflecting surfaces would be shown on the </w:t>
      </w:r>
      <w:proofErr w:type="spellStart"/>
      <w:r>
        <w:t>radarg</w:t>
      </w:r>
      <w:r w:rsidR="0013464C">
        <w:t>rams</w:t>
      </w:r>
      <w:proofErr w:type="spellEnd"/>
      <w:r w:rsidR="0013464C">
        <w:t xml:space="preserve">. </w:t>
      </w:r>
      <w:r>
        <w:t>The user might begin looking at maps of Mars (MOLA shaded relief maps, Odyssey neutron maps, etc.) and plotting the ground track</w:t>
      </w:r>
      <w:r w:rsidR="0013464C">
        <w:t xml:space="preserve">s for the SHARAD observations. </w:t>
      </w:r>
      <w:r>
        <w:t xml:space="preserve">When an interesting area is found, </w:t>
      </w:r>
      <w:proofErr w:type="gramStart"/>
      <w:r>
        <w:t>the beginning and end points of interest on the ground track would be delineated by the user</w:t>
      </w:r>
      <w:proofErr w:type="gramEnd"/>
      <w:r>
        <w:t xml:space="preserve"> (by typing or denoting positions along the tracks) and the </w:t>
      </w:r>
      <w:proofErr w:type="spellStart"/>
      <w:r>
        <w:t>radargrams</w:t>
      </w:r>
      <w:proofErr w:type="spellEnd"/>
      <w:r>
        <w:t xml:space="preserve"> for those portions of the tracks wou</w:t>
      </w:r>
      <w:r w:rsidR="0013464C">
        <w:t>ld show up in a browser window.</w:t>
      </w:r>
      <w:r>
        <w:t xml:space="preserve"> In addition, the user might wish to see plots of the individual profiles that were used to generate a portion of one or more segments of the </w:t>
      </w:r>
      <w:proofErr w:type="spellStart"/>
      <w:r>
        <w:t>radargrams</w:t>
      </w:r>
      <w:proofErr w:type="spellEnd"/>
      <w:r>
        <w:t>.</w:t>
      </w:r>
    </w:p>
    <w:p w14:paraId="4C03465B" w14:textId="77777777" w:rsidR="00E223D1" w:rsidRDefault="00E223D1" w:rsidP="00315411">
      <w:pPr>
        <w:jc w:val="both"/>
      </w:pPr>
    </w:p>
    <w:p w14:paraId="34AEDD7D" w14:textId="77777777" w:rsidR="00E223D1" w:rsidRPr="00E223D1" w:rsidRDefault="00E223D1" w:rsidP="00315411">
      <w:pPr>
        <w:jc w:val="both"/>
        <w:rPr>
          <w:u w:val="single"/>
        </w:rPr>
      </w:pPr>
      <w:r w:rsidRPr="00E223D1">
        <w:rPr>
          <w:u w:val="single"/>
        </w:rPr>
        <w:t>Evaluation</w:t>
      </w:r>
    </w:p>
    <w:p w14:paraId="3373C260" w14:textId="77777777" w:rsidR="009850CF" w:rsidRDefault="004532DC" w:rsidP="00315411">
      <w:pPr>
        <w:jc w:val="both"/>
      </w:pPr>
      <w:r>
        <w:t xml:space="preserve">Once again this scenario seems to start from a GIS perspective as the user starts from a map and then identifies the region of interest based on that map. This scenario requires that the maps be readily available and likely served up by </w:t>
      </w:r>
      <w:r>
        <w:lastRenderedPageBreak/>
        <w:t xml:space="preserve">a GIS service to allow easily integration into GIS tools. Moreover, in order to correlate the maps to the </w:t>
      </w:r>
      <w:proofErr w:type="spellStart"/>
      <w:r>
        <w:t>radargrams</w:t>
      </w:r>
      <w:proofErr w:type="spellEnd"/>
      <w:r>
        <w:t xml:space="preserve"> the footprints of the </w:t>
      </w:r>
      <w:proofErr w:type="spellStart"/>
      <w:r>
        <w:t>radargram</w:t>
      </w:r>
      <w:proofErr w:type="spellEnd"/>
      <w:r>
        <w:t xml:space="preserve"> would have to be known and served up through a GIS service. The responsibility for generating said maps may fall outside the purview of the PDS but would still need a reference back to the archived product</w:t>
      </w:r>
      <w:proofErr w:type="gramStart"/>
      <w:r>
        <w:t>;</w:t>
      </w:r>
      <w:proofErr w:type="gramEnd"/>
      <w:r>
        <w:t xml:space="preserve"> probably through a PDS identifier.</w:t>
      </w:r>
    </w:p>
    <w:p w14:paraId="7AF4BF07" w14:textId="77777777" w:rsidR="00684BAE" w:rsidRDefault="00684BAE" w:rsidP="00315411">
      <w:pPr>
        <w:jc w:val="both"/>
      </w:pPr>
    </w:p>
    <w:p w14:paraId="1A516DCD" w14:textId="77777777" w:rsidR="00684BAE" w:rsidRDefault="00684BAE" w:rsidP="00684BAE">
      <w:pPr>
        <w:pStyle w:val="Heading2"/>
      </w:pPr>
      <w:bookmarkStart w:id="404" w:name="_Toc239664331"/>
      <w:r>
        <w:t>Global Circulation Model Data Assimilation</w:t>
      </w:r>
      <w:bookmarkEnd w:id="404"/>
    </w:p>
    <w:p w14:paraId="40EE077F" w14:textId="77777777" w:rsidR="00684BAE" w:rsidRDefault="00684BAE" w:rsidP="00315411">
      <w:pPr>
        <w:jc w:val="both"/>
      </w:pPr>
    </w:p>
    <w:p w14:paraId="06A26B8E" w14:textId="77777777" w:rsidR="00684BAE" w:rsidRDefault="00684BAE" w:rsidP="00684BAE">
      <w:pPr>
        <w:jc w:val="both"/>
      </w:pPr>
      <w:r>
        <w:t>This scenario was gleaned from the MRO user scenarios [8].</w:t>
      </w:r>
    </w:p>
    <w:p w14:paraId="2004E6F4" w14:textId="77777777" w:rsidR="00684BAE" w:rsidRDefault="00684BAE" w:rsidP="00315411">
      <w:pPr>
        <w:jc w:val="both"/>
      </w:pPr>
    </w:p>
    <w:p w14:paraId="771CD33D" w14:textId="77777777" w:rsidR="00684BAE" w:rsidRPr="00684BAE" w:rsidRDefault="00684BAE" w:rsidP="00315411">
      <w:pPr>
        <w:jc w:val="both"/>
        <w:rPr>
          <w:u w:val="single"/>
        </w:rPr>
      </w:pPr>
      <w:r w:rsidRPr="00684BAE">
        <w:rPr>
          <w:u w:val="single"/>
        </w:rPr>
        <w:t>Scenario</w:t>
      </w:r>
    </w:p>
    <w:p w14:paraId="27E0B8A2" w14:textId="77777777" w:rsidR="00684BAE" w:rsidRDefault="0022232D" w:rsidP="00315411">
      <w:pPr>
        <w:jc w:val="both"/>
      </w:pPr>
      <w:r>
        <w:t xml:space="preserve">The user would search for MCS data </w:t>
      </w:r>
      <w:r w:rsidRPr="0022232D">
        <w:t>at a specific latitude and longitude location, and at a specific known absolute time and known local time (at that location on Mars)</w:t>
      </w:r>
      <w:r>
        <w:t xml:space="preserve">. </w:t>
      </w:r>
      <w:r w:rsidR="003C2FB3" w:rsidRPr="003C2FB3">
        <w:t>The data product obtained from the PDS will be mapped onto specified pressure levels to fit with the model requirement.</w:t>
      </w:r>
    </w:p>
    <w:p w14:paraId="7317E0DC" w14:textId="77777777" w:rsidR="00684BAE" w:rsidRDefault="00684BAE" w:rsidP="00315411">
      <w:pPr>
        <w:jc w:val="both"/>
      </w:pPr>
    </w:p>
    <w:p w14:paraId="761A5918" w14:textId="77777777" w:rsidR="00684BAE" w:rsidRPr="00684BAE" w:rsidRDefault="00684BAE" w:rsidP="00315411">
      <w:pPr>
        <w:jc w:val="both"/>
        <w:rPr>
          <w:u w:val="single"/>
        </w:rPr>
      </w:pPr>
      <w:r w:rsidRPr="00684BAE">
        <w:rPr>
          <w:u w:val="single"/>
        </w:rPr>
        <w:t>Evaluation</w:t>
      </w:r>
    </w:p>
    <w:p w14:paraId="6BD8F39D" w14:textId="77777777" w:rsidR="00684BAE" w:rsidRDefault="00A60D8B" w:rsidP="00315411">
      <w:pPr>
        <w:jc w:val="both"/>
      </w:pPr>
      <w:r>
        <w:t>This scenario requires common attributes of location and time for a specific instrument at a specific target. Mapping to or incorporation of the resulting products with a model is outside the scope of search and discovery.</w:t>
      </w:r>
    </w:p>
    <w:p w14:paraId="7D06BEA6" w14:textId="77777777" w:rsidR="00EE6728" w:rsidRDefault="00EE6728" w:rsidP="00315411">
      <w:pPr>
        <w:jc w:val="both"/>
      </w:pPr>
    </w:p>
    <w:p w14:paraId="06CCE6CF" w14:textId="77777777" w:rsidR="00EE6728" w:rsidRDefault="00EE6728" w:rsidP="00EE6728">
      <w:pPr>
        <w:pStyle w:val="Heading2"/>
      </w:pPr>
      <w:bookmarkStart w:id="405" w:name="_Toc239664332"/>
      <w:r>
        <w:t>Atmospheric Conditions Expected During Landing and Surface Operations</w:t>
      </w:r>
      <w:bookmarkEnd w:id="405"/>
    </w:p>
    <w:p w14:paraId="7DBF5A74" w14:textId="77777777" w:rsidR="00EE6728" w:rsidRDefault="00EE6728" w:rsidP="00315411">
      <w:pPr>
        <w:jc w:val="both"/>
      </w:pPr>
    </w:p>
    <w:p w14:paraId="30FE0A61" w14:textId="77777777" w:rsidR="00EE6728" w:rsidRDefault="00EE6728" w:rsidP="00EE6728">
      <w:pPr>
        <w:jc w:val="both"/>
      </w:pPr>
      <w:r>
        <w:t>This scenario was gleaned from the MRO user scenarios [8].</w:t>
      </w:r>
    </w:p>
    <w:p w14:paraId="1CE0F6FE" w14:textId="77777777" w:rsidR="00EE6728" w:rsidRDefault="00EE6728" w:rsidP="00EE6728">
      <w:pPr>
        <w:jc w:val="both"/>
      </w:pPr>
    </w:p>
    <w:p w14:paraId="7D703A3F" w14:textId="77777777" w:rsidR="00EE6728" w:rsidRPr="00684BAE" w:rsidRDefault="00EE6728" w:rsidP="00EE6728">
      <w:pPr>
        <w:jc w:val="both"/>
        <w:rPr>
          <w:u w:val="single"/>
        </w:rPr>
      </w:pPr>
      <w:r w:rsidRPr="00684BAE">
        <w:rPr>
          <w:u w:val="single"/>
        </w:rPr>
        <w:t>Scenario</w:t>
      </w:r>
    </w:p>
    <w:p w14:paraId="55778A22" w14:textId="77777777" w:rsidR="00EE6728" w:rsidRDefault="00EE6728" w:rsidP="00EE6728">
      <w:pPr>
        <w:jc w:val="both"/>
      </w:pPr>
      <w:r>
        <w:t>The user would search for MCS atmospheric profiles for the times and locations of interest. They would be used to delineate the atmospheric conditions expected during landing and surface operations. In particular, temporal and zonal mean profiles at the appropriate seasonal dates (and times) would be constructed for study. To calibrate the approach, similar data sets would need to be constructed by the user for the two MER and the Beagle 2 entry sites and results would be compared to actual entry profile trajectories and derived density, pressure, temperature profiles.</w:t>
      </w:r>
    </w:p>
    <w:p w14:paraId="65FB0EF2" w14:textId="77777777" w:rsidR="00EE6728" w:rsidRDefault="00EE6728" w:rsidP="00EE6728">
      <w:pPr>
        <w:jc w:val="both"/>
      </w:pPr>
    </w:p>
    <w:p w14:paraId="6B793686" w14:textId="77777777" w:rsidR="00EE6728" w:rsidRDefault="00EE6728" w:rsidP="00EE6728">
      <w:pPr>
        <w:jc w:val="both"/>
      </w:pPr>
      <w:r>
        <w:t>Imaging (MARCI, CTX) data sets and CRISM global and targeting data sets would be used to characterize surface dynamics associated with the landing sites. Locations of frequent changes in surface albedo and markings, as well as evidence for small-scale dust lifting activity and frequent dust devils would be identified for landing sites and seasons of interest.</w:t>
      </w:r>
    </w:p>
    <w:p w14:paraId="242DA001" w14:textId="77777777" w:rsidR="00EE6728" w:rsidRDefault="00EE6728" w:rsidP="00EE6728">
      <w:pPr>
        <w:jc w:val="both"/>
      </w:pPr>
    </w:p>
    <w:p w14:paraId="055FFA71" w14:textId="77777777" w:rsidR="00EE6728" w:rsidRPr="00684BAE" w:rsidRDefault="00EE6728" w:rsidP="00AC3D24">
      <w:pPr>
        <w:keepNext/>
        <w:jc w:val="both"/>
        <w:rPr>
          <w:u w:val="single"/>
        </w:rPr>
      </w:pPr>
      <w:r w:rsidRPr="00684BAE">
        <w:rPr>
          <w:u w:val="single"/>
        </w:rPr>
        <w:lastRenderedPageBreak/>
        <w:t>Evaluation</w:t>
      </w:r>
    </w:p>
    <w:p w14:paraId="4E177DBE" w14:textId="77777777" w:rsidR="00EE6728" w:rsidRDefault="00A60D8B" w:rsidP="00AC3D24">
      <w:pPr>
        <w:keepNext/>
        <w:jc w:val="both"/>
      </w:pPr>
      <w:r>
        <w:t xml:space="preserve">Although the scenario delves into possible subsetting and model integration activities, the search portion of the scenario requires the common attributes of location and </w:t>
      </w:r>
      <w:proofErr w:type="gramStart"/>
      <w:r>
        <w:t xml:space="preserve">time </w:t>
      </w:r>
      <w:r w:rsidRPr="00A60D8B">
        <w:t xml:space="preserve"> </w:t>
      </w:r>
      <w:r>
        <w:t>for</w:t>
      </w:r>
      <w:proofErr w:type="gramEnd"/>
      <w:r>
        <w:t xml:space="preserve"> a specific instrument at a specific target.</w:t>
      </w:r>
    </w:p>
    <w:p w14:paraId="763FC0CE" w14:textId="77777777" w:rsidR="00684BAE" w:rsidRDefault="00684BAE" w:rsidP="00315411">
      <w:pPr>
        <w:jc w:val="both"/>
      </w:pPr>
    </w:p>
    <w:p w14:paraId="06D4966D" w14:textId="77777777" w:rsidR="009850CF" w:rsidRDefault="009850CF" w:rsidP="00315411">
      <w:pPr>
        <w:jc w:val="both"/>
      </w:pPr>
    </w:p>
    <w:p w14:paraId="249B832E" w14:textId="77777777" w:rsidR="0080133A" w:rsidRDefault="009850CF" w:rsidP="009850CF">
      <w:pPr>
        <w:pStyle w:val="Heading1"/>
      </w:pPr>
      <w:r>
        <w:br w:type="page"/>
      </w:r>
      <w:bookmarkStart w:id="406" w:name="_Toc239664333"/>
      <w:r>
        <w:lastRenderedPageBreak/>
        <w:t>Cross-Discipline Scenarios</w:t>
      </w:r>
      <w:bookmarkEnd w:id="406"/>
    </w:p>
    <w:p w14:paraId="7D043C4C" w14:textId="77777777" w:rsidR="009850CF" w:rsidRDefault="009850CF" w:rsidP="00315411">
      <w:pPr>
        <w:jc w:val="both"/>
      </w:pPr>
    </w:p>
    <w:p w14:paraId="268A1F7B" w14:textId="77777777" w:rsidR="0080133A" w:rsidRDefault="00730229" w:rsidP="00315411">
      <w:pPr>
        <w:jc w:val="both"/>
      </w:pPr>
      <w:r>
        <w:t>Cross-discipline search scenarios</w:t>
      </w:r>
      <w:r w:rsidRPr="00730229">
        <w:t xml:space="preserve"> </w:t>
      </w:r>
      <w:r>
        <w:t xml:space="preserve">represent requests that users would likely make when looking for results that span science disciplines. </w:t>
      </w:r>
      <w:r w:rsidR="00DC52E0">
        <w:t xml:space="preserve">Although not specifically mentioned in each scenario evaluation, the search would typically desire results for more than one Node’s holdings. </w:t>
      </w:r>
      <w:r>
        <w:t>This type of search is not well supported by the PDS.</w:t>
      </w:r>
    </w:p>
    <w:p w14:paraId="1BE66C81" w14:textId="77777777" w:rsidR="00305D39" w:rsidRDefault="00305D39" w:rsidP="00315411">
      <w:pPr>
        <w:jc w:val="both"/>
      </w:pPr>
    </w:p>
    <w:p w14:paraId="71DD5AE4" w14:textId="77777777" w:rsidR="00305D39" w:rsidRDefault="00305D39" w:rsidP="00305D39">
      <w:pPr>
        <w:pStyle w:val="Heading2"/>
      </w:pPr>
      <w:bookmarkStart w:id="407" w:name="_Toc239664334"/>
      <w:r w:rsidRPr="00305D39">
        <w:t xml:space="preserve">Cosmic Dust </w:t>
      </w:r>
      <w:r>
        <w:t>Data</w:t>
      </w:r>
      <w:bookmarkEnd w:id="407"/>
    </w:p>
    <w:p w14:paraId="53F4C859" w14:textId="77777777" w:rsidR="00305D39" w:rsidRDefault="00305D39" w:rsidP="00315411">
      <w:pPr>
        <w:jc w:val="both"/>
      </w:pPr>
    </w:p>
    <w:p w14:paraId="70B6F158" w14:textId="77777777" w:rsidR="00305D39" w:rsidRDefault="00305D39" w:rsidP="00315411">
      <w:pPr>
        <w:jc w:val="both"/>
      </w:pPr>
      <w:r>
        <w:t>This scenario was gleaned from the PDS4 User Support Study [5].</w:t>
      </w:r>
    </w:p>
    <w:p w14:paraId="3555B634" w14:textId="77777777" w:rsidR="00305D39" w:rsidRDefault="00305D39" w:rsidP="00315411">
      <w:pPr>
        <w:jc w:val="both"/>
      </w:pPr>
    </w:p>
    <w:p w14:paraId="343BBED6" w14:textId="77777777" w:rsidR="00305D39" w:rsidRPr="00305D39" w:rsidRDefault="00305D39" w:rsidP="00315411">
      <w:pPr>
        <w:jc w:val="both"/>
        <w:rPr>
          <w:u w:val="single"/>
        </w:rPr>
      </w:pPr>
      <w:r w:rsidRPr="00305D39">
        <w:rPr>
          <w:u w:val="single"/>
        </w:rPr>
        <w:t>Scenario</w:t>
      </w:r>
    </w:p>
    <w:p w14:paraId="7314D854" w14:textId="77777777" w:rsidR="00305D39" w:rsidRDefault="00F5602B" w:rsidP="00315411">
      <w:pPr>
        <w:jc w:val="both"/>
      </w:pPr>
      <w:r>
        <w:t>The user</w:t>
      </w:r>
      <w:r w:rsidRPr="00305D39">
        <w:t xml:space="preserve"> </w:t>
      </w:r>
      <w:r w:rsidR="00305D39" w:rsidRPr="00305D39">
        <w:t>want</w:t>
      </w:r>
      <w:r>
        <w:t>s</w:t>
      </w:r>
      <w:r w:rsidR="00305D39" w:rsidRPr="00305D39">
        <w:t xml:space="preserve"> to know which direction the magnetic field was pointing (</w:t>
      </w:r>
      <w:r w:rsidR="004C0EC2">
        <w:t xml:space="preserve">information from </w:t>
      </w:r>
      <w:r w:rsidR="00305D39" w:rsidRPr="00305D39">
        <w:t>PPI</w:t>
      </w:r>
      <w:r w:rsidR="00E65261">
        <w:t>/MAG data set</w:t>
      </w:r>
      <w:r w:rsidR="00305D39" w:rsidRPr="00305D39">
        <w:t xml:space="preserve">) when this Cosmic Dust Analyzer </w:t>
      </w:r>
      <w:r w:rsidR="00305D39">
        <w:t>(</w:t>
      </w:r>
      <w:r w:rsidR="00305D39" w:rsidRPr="00305D39">
        <w:t>CDA</w:t>
      </w:r>
      <w:r w:rsidR="00305D39">
        <w:t>)</w:t>
      </w:r>
      <w:r w:rsidR="00305D39" w:rsidRPr="00305D39">
        <w:t xml:space="preserve"> data was gathered (</w:t>
      </w:r>
      <w:r w:rsidR="004C0EC2">
        <w:t xml:space="preserve">information from </w:t>
      </w:r>
      <w:r w:rsidR="00305D39" w:rsidRPr="00305D39">
        <w:t>SBN</w:t>
      </w:r>
      <w:r w:rsidR="00E65261">
        <w:t>/CDA data set</w:t>
      </w:r>
      <w:r w:rsidR="00305D39" w:rsidRPr="00305D39">
        <w:t>).</w:t>
      </w:r>
    </w:p>
    <w:p w14:paraId="01BBFE63" w14:textId="77777777" w:rsidR="00305D39" w:rsidRDefault="00305D39" w:rsidP="00315411">
      <w:pPr>
        <w:jc w:val="both"/>
      </w:pPr>
    </w:p>
    <w:p w14:paraId="241AD6C9" w14:textId="77777777" w:rsidR="00305D39" w:rsidRPr="00305D39" w:rsidRDefault="00305D39" w:rsidP="00315411">
      <w:pPr>
        <w:jc w:val="both"/>
        <w:rPr>
          <w:u w:val="single"/>
        </w:rPr>
      </w:pPr>
      <w:r w:rsidRPr="00305D39">
        <w:rPr>
          <w:u w:val="single"/>
        </w:rPr>
        <w:t>Evaluation</w:t>
      </w:r>
    </w:p>
    <w:p w14:paraId="34AEA70D" w14:textId="77777777" w:rsidR="00305D39" w:rsidRDefault="00FB4A7A" w:rsidP="00315411">
      <w:pPr>
        <w:jc w:val="both"/>
      </w:pPr>
      <w:r>
        <w:t xml:space="preserve">This scenario </w:t>
      </w:r>
      <w:r w:rsidR="0081193B">
        <w:t>requires correlation of two data sets from the PPI and SBN Nodes based on time. The user would then have to evaluate the results from the query to determine the answer to the question posed in the scenario.</w:t>
      </w:r>
    </w:p>
    <w:p w14:paraId="2B4B79E3" w14:textId="77777777" w:rsidR="00163869" w:rsidRDefault="00163869" w:rsidP="00315411">
      <w:pPr>
        <w:jc w:val="both"/>
      </w:pPr>
    </w:p>
    <w:p w14:paraId="098FBCFB" w14:textId="77777777" w:rsidR="00163869" w:rsidRDefault="00163869" w:rsidP="00163869">
      <w:pPr>
        <w:pStyle w:val="Heading2"/>
      </w:pPr>
      <w:bookmarkStart w:id="408" w:name="_Toc239664335"/>
      <w:proofErr w:type="spellStart"/>
      <w:r>
        <w:t>Elara</w:t>
      </w:r>
      <w:proofErr w:type="spellEnd"/>
      <w:r>
        <w:t xml:space="preserve"> Observations</w:t>
      </w:r>
      <w:bookmarkEnd w:id="408"/>
    </w:p>
    <w:p w14:paraId="6A518F8B" w14:textId="77777777" w:rsidR="00163869" w:rsidRDefault="00163869" w:rsidP="00315411">
      <w:pPr>
        <w:jc w:val="both"/>
      </w:pPr>
    </w:p>
    <w:p w14:paraId="55FCC7B3" w14:textId="77777777" w:rsidR="00163869" w:rsidRDefault="00163869" w:rsidP="00163869">
      <w:pPr>
        <w:jc w:val="both"/>
      </w:pPr>
      <w:r>
        <w:t>This scenario was gleaned from the PDS4 User Support Study [5].</w:t>
      </w:r>
    </w:p>
    <w:p w14:paraId="5D85EFB3" w14:textId="77777777" w:rsidR="00163869" w:rsidRDefault="00163869" w:rsidP="00315411">
      <w:pPr>
        <w:jc w:val="both"/>
      </w:pPr>
    </w:p>
    <w:p w14:paraId="76497F6A" w14:textId="77777777" w:rsidR="00163869" w:rsidRPr="00163869" w:rsidRDefault="00163869" w:rsidP="00315411">
      <w:pPr>
        <w:jc w:val="both"/>
        <w:rPr>
          <w:u w:val="single"/>
        </w:rPr>
      </w:pPr>
      <w:r w:rsidRPr="00163869">
        <w:rPr>
          <w:u w:val="single"/>
        </w:rPr>
        <w:t>Scenario</w:t>
      </w:r>
    </w:p>
    <w:p w14:paraId="7CA9FA18" w14:textId="77777777" w:rsidR="00163869" w:rsidRDefault="00163869" w:rsidP="00315411">
      <w:pPr>
        <w:jc w:val="both"/>
      </w:pPr>
      <w:r w:rsidRPr="00163869">
        <w:t>I want to find ground</w:t>
      </w:r>
      <w:r>
        <w:t>-</w:t>
      </w:r>
      <w:r w:rsidRPr="00163869">
        <w:t xml:space="preserve">based observations of the Jupiter satellite </w:t>
      </w:r>
      <w:proofErr w:type="spellStart"/>
      <w:r w:rsidRPr="00163869">
        <w:t>Elara</w:t>
      </w:r>
      <w:proofErr w:type="spellEnd"/>
      <w:r w:rsidRPr="00163869">
        <w:t xml:space="preserve"> (</w:t>
      </w:r>
      <w:r w:rsidR="004C0EC2">
        <w:t xml:space="preserve">information from </w:t>
      </w:r>
      <w:r w:rsidRPr="00163869">
        <w:t xml:space="preserve">SBN) and any serendipitous observations by spacecraft at Jupiter identified by other nodes (e.g., Rings) by asking for all data containing observations of </w:t>
      </w:r>
      <w:proofErr w:type="spellStart"/>
      <w:r w:rsidRPr="00163869">
        <w:t>Elara</w:t>
      </w:r>
      <w:proofErr w:type="spellEnd"/>
      <w:r w:rsidRPr="00163869">
        <w:t xml:space="preserve"> in the PDS.</w:t>
      </w:r>
    </w:p>
    <w:p w14:paraId="1FEC5CD6" w14:textId="77777777" w:rsidR="00163869" w:rsidRDefault="00163869" w:rsidP="00315411">
      <w:pPr>
        <w:jc w:val="both"/>
      </w:pPr>
    </w:p>
    <w:p w14:paraId="49B249CB" w14:textId="77777777" w:rsidR="00163869" w:rsidRPr="00163869" w:rsidRDefault="00163869" w:rsidP="00315411">
      <w:pPr>
        <w:jc w:val="both"/>
        <w:rPr>
          <w:u w:val="single"/>
        </w:rPr>
      </w:pPr>
      <w:r w:rsidRPr="00163869">
        <w:rPr>
          <w:u w:val="single"/>
        </w:rPr>
        <w:t>Evaluation</w:t>
      </w:r>
    </w:p>
    <w:p w14:paraId="57C5D898" w14:textId="77777777" w:rsidR="00163869" w:rsidRDefault="00904FA4" w:rsidP="00315411">
      <w:pPr>
        <w:jc w:val="both"/>
      </w:pPr>
      <w:r>
        <w:t xml:space="preserve">This would require that data to be </w:t>
      </w:r>
      <w:r w:rsidR="007F3A57">
        <w:t>tagged</w:t>
      </w:r>
      <w:r>
        <w:t xml:space="preserve"> with </w:t>
      </w:r>
      <w:proofErr w:type="spellStart"/>
      <w:r>
        <w:t>Elara</w:t>
      </w:r>
      <w:proofErr w:type="spellEnd"/>
      <w:r>
        <w:t>. How and when this data gets tagged are paramount but is not function of the search service as it will simply support looking for the annotation of “</w:t>
      </w:r>
      <w:proofErr w:type="spellStart"/>
      <w:r>
        <w:t>Elara</w:t>
      </w:r>
      <w:proofErr w:type="spellEnd"/>
      <w:r>
        <w:t>.” Such annotation could have a specific attribute for this annotation, for the sake of discussion say “</w:t>
      </w:r>
      <w:proofErr w:type="spellStart"/>
      <w:r>
        <w:t>object_of_interest</w:t>
      </w:r>
      <w:proofErr w:type="spellEnd"/>
      <w:r>
        <w:t>”, but could also as easily just be captured in a set of keywords associated with the indexed item. To resolve that question would be a matter of specificity when submitting the query and/or whether the attribute had a managed set of values that could occur. This deci</w:t>
      </w:r>
      <w:r w:rsidR="00D42F76">
        <w:t>sion would likely flow from the information model as such items are being identified as the details are worked out.</w:t>
      </w:r>
    </w:p>
    <w:p w14:paraId="5C1335FB" w14:textId="77777777" w:rsidR="00F81386" w:rsidRDefault="00F81386" w:rsidP="00315411">
      <w:pPr>
        <w:jc w:val="both"/>
      </w:pPr>
    </w:p>
    <w:p w14:paraId="680AB433" w14:textId="77777777" w:rsidR="00F81386" w:rsidRDefault="00F81386" w:rsidP="00F81386">
      <w:pPr>
        <w:pStyle w:val="Heading2"/>
      </w:pPr>
      <w:bookmarkStart w:id="409" w:name="_Toc239664336"/>
      <w:proofErr w:type="spellStart"/>
      <w:r>
        <w:lastRenderedPageBreak/>
        <w:t>Auroral</w:t>
      </w:r>
      <w:proofErr w:type="spellEnd"/>
      <w:r>
        <w:t xml:space="preserve"> I</w:t>
      </w:r>
      <w:r w:rsidRPr="00F81386">
        <w:t>mages</w:t>
      </w:r>
      <w:bookmarkEnd w:id="409"/>
    </w:p>
    <w:p w14:paraId="7DAFF672" w14:textId="77777777" w:rsidR="00F81386" w:rsidRDefault="00F81386" w:rsidP="00315411">
      <w:pPr>
        <w:jc w:val="both"/>
      </w:pPr>
    </w:p>
    <w:p w14:paraId="628E5F29" w14:textId="77777777" w:rsidR="00F81386" w:rsidRDefault="00F81386" w:rsidP="00F81386">
      <w:pPr>
        <w:jc w:val="both"/>
      </w:pPr>
      <w:r>
        <w:t>This scenario was gleaned from the PDS4 User Support Study [5].</w:t>
      </w:r>
    </w:p>
    <w:p w14:paraId="0AE58988" w14:textId="77777777" w:rsidR="00F81386" w:rsidRDefault="00F81386" w:rsidP="00315411">
      <w:pPr>
        <w:jc w:val="both"/>
      </w:pPr>
    </w:p>
    <w:p w14:paraId="22D9CD85" w14:textId="77777777" w:rsidR="00F81386" w:rsidRPr="00F81386" w:rsidRDefault="00F81386" w:rsidP="00315411">
      <w:pPr>
        <w:jc w:val="both"/>
        <w:rPr>
          <w:u w:val="single"/>
        </w:rPr>
      </w:pPr>
      <w:r w:rsidRPr="00F81386">
        <w:rPr>
          <w:u w:val="single"/>
        </w:rPr>
        <w:t>Scenario</w:t>
      </w:r>
    </w:p>
    <w:p w14:paraId="18AE3A1D" w14:textId="77777777" w:rsidR="00F81386" w:rsidRDefault="00F81386" w:rsidP="00315411">
      <w:pPr>
        <w:jc w:val="both"/>
      </w:pPr>
      <w:r w:rsidRPr="00F81386">
        <w:t xml:space="preserve">I’ve found something interesting about an aurora; give me all </w:t>
      </w:r>
      <w:proofErr w:type="spellStart"/>
      <w:r w:rsidRPr="00F81386">
        <w:t>auroral</w:t>
      </w:r>
      <w:proofErr w:type="spellEnd"/>
      <w:r w:rsidRPr="00F81386">
        <w:t xml:space="preserve"> images from this time period.</w:t>
      </w:r>
    </w:p>
    <w:p w14:paraId="6EF8395B" w14:textId="77777777" w:rsidR="00F81386" w:rsidRDefault="00F81386" w:rsidP="00315411">
      <w:pPr>
        <w:jc w:val="both"/>
      </w:pPr>
    </w:p>
    <w:p w14:paraId="43BD5B8F" w14:textId="77777777" w:rsidR="00F81386" w:rsidRPr="00F81386" w:rsidRDefault="00F81386" w:rsidP="00315411">
      <w:pPr>
        <w:jc w:val="both"/>
        <w:rPr>
          <w:u w:val="single"/>
        </w:rPr>
      </w:pPr>
      <w:r w:rsidRPr="00F81386">
        <w:rPr>
          <w:u w:val="single"/>
        </w:rPr>
        <w:t>Evaluation</w:t>
      </w:r>
    </w:p>
    <w:p w14:paraId="526E4E65" w14:textId="77777777" w:rsidR="00F81386" w:rsidRDefault="007F3A57" w:rsidP="00315411">
      <w:pPr>
        <w:jc w:val="both"/>
      </w:pPr>
      <w:r>
        <w:t>This scenario is similar to the previous scenario in that the desired images would need to be tagged as “</w:t>
      </w:r>
      <w:proofErr w:type="spellStart"/>
      <w:r>
        <w:t>auroral</w:t>
      </w:r>
      <w:proofErr w:type="spellEnd"/>
      <w:r>
        <w:t xml:space="preserve"> images”. </w:t>
      </w:r>
    </w:p>
    <w:p w14:paraId="6CC26389" w14:textId="77777777" w:rsidR="00F81386" w:rsidRDefault="00F81386" w:rsidP="00315411">
      <w:pPr>
        <w:jc w:val="both"/>
      </w:pPr>
    </w:p>
    <w:p w14:paraId="78717FB8" w14:textId="77777777" w:rsidR="00F81386" w:rsidRDefault="00F81386" w:rsidP="00F81386">
      <w:pPr>
        <w:pStyle w:val="Heading2"/>
      </w:pPr>
      <w:bookmarkStart w:id="410" w:name="_Toc239664337"/>
      <w:proofErr w:type="spellStart"/>
      <w:r>
        <w:t>Lobate</w:t>
      </w:r>
      <w:proofErr w:type="spellEnd"/>
      <w:r>
        <w:t xml:space="preserve"> Crater O</w:t>
      </w:r>
      <w:r w:rsidRPr="00F81386">
        <w:t>bservations</w:t>
      </w:r>
      <w:bookmarkEnd w:id="410"/>
    </w:p>
    <w:p w14:paraId="353DA6E9" w14:textId="77777777" w:rsidR="00F81386" w:rsidRDefault="00F81386" w:rsidP="00315411">
      <w:pPr>
        <w:jc w:val="both"/>
      </w:pPr>
    </w:p>
    <w:p w14:paraId="1939163C" w14:textId="77777777" w:rsidR="00F81386" w:rsidRDefault="00F81386" w:rsidP="00F81386">
      <w:pPr>
        <w:jc w:val="both"/>
      </w:pPr>
      <w:r>
        <w:t>This scenario was gleaned from the PDS4 User Support Study [5].</w:t>
      </w:r>
    </w:p>
    <w:p w14:paraId="3E16AA41" w14:textId="77777777" w:rsidR="00F81386" w:rsidRDefault="00F81386" w:rsidP="00315411">
      <w:pPr>
        <w:jc w:val="both"/>
      </w:pPr>
    </w:p>
    <w:p w14:paraId="068E4AC5" w14:textId="77777777" w:rsidR="00F81386" w:rsidRPr="00F81386" w:rsidRDefault="00F81386" w:rsidP="00315411">
      <w:pPr>
        <w:jc w:val="both"/>
        <w:rPr>
          <w:u w:val="single"/>
        </w:rPr>
      </w:pPr>
      <w:r w:rsidRPr="00F81386">
        <w:rPr>
          <w:u w:val="single"/>
        </w:rPr>
        <w:t>Scenario</w:t>
      </w:r>
    </w:p>
    <w:p w14:paraId="1BD7222A" w14:textId="77777777" w:rsidR="00F81386" w:rsidRDefault="00F81386" w:rsidP="00315411">
      <w:pPr>
        <w:jc w:val="both"/>
      </w:pPr>
      <w:r w:rsidRPr="00F81386">
        <w:t xml:space="preserve">I would like a list of </w:t>
      </w:r>
      <w:proofErr w:type="spellStart"/>
      <w:r w:rsidRPr="00F81386">
        <w:t>lobate</w:t>
      </w:r>
      <w:proofErr w:type="spellEnd"/>
      <w:r w:rsidRPr="00F81386">
        <w:t xml:space="preserve"> crater observations on planetary surfaces.</w:t>
      </w:r>
    </w:p>
    <w:p w14:paraId="27465A62" w14:textId="77777777" w:rsidR="00F81386" w:rsidRDefault="00F81386" w:rsidP="00315411">
      <w:pPr>
        <w:jc w:val="both"/>
      </w:pPr>
    </w:p>
    <w:p w14:paraId="5106331F" w14:textId="77777777" w:rsidR="00F81386" w:rsidRPr="00F81386" w:rsidRDefault="00F81386" w:rsidP="00315411">
      <w:pPr>
        <w:jc w:val="both"/>
        <w:rPr>
          <w:u w:val="single"/>
        </w:rPr>
      </w:pPr>
      <w:r w:rsidRPr="00F81386">
        <w:rPr>
          <w:u w:val="single"/>
        </w:rPr>
        <w:t>Evaluation</w:t>
      </w:r>
    </w:p>
    <w:p w14:paraId="75E41E13" w14:textId="77777777" w:rsidR="00F81386" w:rsidRDefault="007F3A57" w:rsidP="00315411">
      <w:pPr>
        <w:jc w:val="both"/>
      </w:pPr>
      <w:r>
        <w:t>As in the two previous scenarios, data products would require tagging to indicate that the observation includes a “</w:t>
      </w:r>
      <w:proofErr w:type="spellStart"/>
      <w:r>
        <w:t>lobate</w:t>
      </w:r>
      <w:proofErr w:type="spellEnd"/>
      <w:r>
        <w:t xml:space="preserve"> crater”.</w:t>
      </w:r>
    </w:p>
    <w:p w14:paraId="4B62BBBC" w14:textId="77777777" w:rsidR="006B43CB" w:rsidRDefault="006B43CB" w:rsidP="00315411">
      <w:pPr>
        <w:jc w:val="both"/>
      </w:pPr>
    </w:p>
    <w:p w14:paraId="25C8E674" w14:textId="77777777" w:rsidR="006B43CB" w:rsidRDefault="00DB49DB" w:rsidP="00DB49DB">
      <w:pPr>
        <w:pStyle w:val="Heading2"/>
      </w:pPr>
      <w:bookmarkStart w:id="411" w:name="_Toc239664338"/>
      <w:r>
        <w:t>Magnetic Field D</w:t>
      </w:r>
      <w:r w:rsidR="006B43CB" w:rsidRPr="006B43CB">
        <w:t>ata</w:t>
      </w:r>
      <w:bookmarkEnd w:id="411"/>
    </w:p>
    <w:p w14:paraId="273DAABD" w14:textId="77777777" w:rsidR="006B43CB" w:rsidRDefault="006B43CB" w:rsidP="00315411">
      <w:pPr>
        <w:jc w:val="both"/>
      </w:pPr>
    </w:p>
    <w:p w14:paraId="03CBC9CA" w14:textId="77777777" w:rsidR="006B43CB" w:rsidRDefault="006B43CB" w:rsidP="006B43CB">
      <w:pPr>
        <w:jc w:val="both"/>
      </w:pPr>
      <w:r>
        <w:t>This scenario was gleaned from the PDS4 User Support Study [5].</w:t>
      </w:r>
    </w:p>
    <w:p w14:paraId="3C08F58B" w14:textId="77777777" w:rsidR="006B43CB" w:rsidRDefault="006B43CB" w:rsidP="00315411">
      <w:pPr>
        <w:jc w:val="both"/>
      </w:pPr>
    </w:p>
    <w:p w14:paraId="3EC0A0F3" w14:textId="77777777" w:rsidR="006B43CB" w:rsidRPr="00DB49DB" w:rsidRDefault="006B43CB" w:rsidP="00315411">
      <w:pPr>
        <w:jc w:val="both"/>
        <w:rPr>
          <w:u w:val="single"/>
        </w:rPr>
      </w:pPr>
      <w:r w:rsidRPr="00DB49DB">
        <w:rPr>
          <w:u w:val="single"/>
        </w:rPr>
        <w:t>Scenario</w:t>
      </w:r>
    </w:p>
    <w:p w14:paraId="7EEB60BE" w14:textId="77777777" w:rsidR="006B43CB" w:rsidRDefault="006B43CB" w:rsidP="006B43CB">
      <w:pPr>
        <w:jc w:val="both"/>
      </w:pPr>
      <w:r>
        <w:t>Without having to query about specific instru</w:t>
      </w:r>
      <w:r w:rsidR="00DB49DB">
        <w:t xml:space="preserve">ments, give me a listing of all </w:t>
      </w:r>
      <w:r>
        <w:t>magnetic field data in the PDS.</w:t>
      </w:r>
    </w:p>
    <w:p w14:paraId="26EB4A64" w14:textId="77777777" w:rsidR="00DB49DB" w:rsidRDefault="00DB49DB" w:rsidP="00315411">
      <w:pPr>
        <w:jc w:val="both"/>
      </w:pPr>
    </w:p>
    <w:p w14:paraId="2B91B16D" w14:textId="77777777" w:rsidR="00DB49DB" w:rsidRPr="00DB49DB" w:rsidRDefault="00DB49DB" w:rsidP="00315411">
      <w:pPr>
        <w:jc w:val="both"/>
        <w:rPr>
          <w:u w:val="single"/>
        </w:rPr>
      </w:pPr>
      <w:r w:rsidRPr="00DB49DB">
        <w:rPr>
          <w:u w:val="single"/>
        </w:rPr>
        <w:t>Evaluation</w:t>
      </w:r>
    </w:p>
    <w:p w14:paraId="0F5066F0" w14:textId="77777777" w:rsidR="006B43CB" w:rsidRDefault="00C31ACE" w:rsidP="00315411">
      <w:pPr>
        <w:jc w:val="both"/>
      </w:pPr>
      <w:r>
        <w:t>This scenario is tied to 2.2 as the type of measure should be captured as a classification and is being worked in the information model. Once labeled with this annotation a search service should easily be able to filter on this item.</w:t>
      </w:r>
    </w:p>
    <w:p w14:paraId="1A89AB7A" w14:textId="77777777" w:rsidR="00730229" w:rsidRDefault="00730229" w:rsidP="00315411">
      <w:pPr>
        <w:jc w:val="both"/>
      </w:pPr>
    </w:p>
    <w:p w14:paraId="2E843A31" w14:textId="77777777" w:rsidR="00D9784B" w:rsidRDefault="00E153C1" w:rsidP="00E153C1">
      <w:pPr>
        <w:pStyle w:val="Heading2"/>
      </w:pPr>
      <w:bookmarkStart w:id="412" w:name="_Toc239664339"/>
      <w:r>
        <w:t xml:space="preserve">Titan Polar </w:t>
      </w:r>
      <w:proofErr w:type="spellStart"/>
      <w:r>
        <w:t>Occultations</w:t>
      </w:r>
      <w:bookmarkEnd w:id="412"/>
      <w:proofErr w:type="spellEnd"/>
    </w:p>
    <w:p w14:paraId="21B93F99" w14:textId="77777777" w:rsidR="00E153C1" w:rsidRDefault="00E153C1" w:rsidP="00315411">
      <w:pPr>
        <w:jc w:val="both"/>
      </w:pPr>
    </w:p>
    <w:p w14:paraId="5AC9833B" w14:textId="77777777" w:rsidR="00E153C1" w:rsidRDefault="00E153C1" w:rsidP="00E153C1">
      <w:pPr>
        <w:jc w:val="both"/>
      </w:pPr>
      <w:proofErr w:type="spellStart"/>
      <w:r>
        <w:t>Reta</w:t>
      </w:r>
      <w:proofErr w:type="spellEnd"/>
      <w:r>
        <w:t xml:space="preserve"> Beebe provided this scenario for the Cassini Observational Archive Search prototype </w:t>
      </w:r>
      <w:r w:rsidR="00B6131C">
        <w:t>[7]</w:t>
      </w:r>
      <w:r>
        <w:t>.</w:t>
      </w:r>
    </w:p>
    <w:p w14:paraId="7FBC668A" w14:textId="77777777" w:rsidR="00E153C1" w:rsidRDefault="00E153C1" w:rsidP="00315411">
      <w:pPr>
        <w:jc w:val="both"/>
      </w:pPr>
    </w:p>
    <w:p w14:paraId="79B6C2DA" w14:textId="77777777" w:rsidR="00E153C1" w:rsidRPr="00E153C1" w:rsidRDefault="00E153C1" w:rsidP="00315411">
      <w:pPr>
        <w:jc w:val="both"/>
        <w:rPr>
          <w:u w:val="single"/>
        </w:rPr>
      </w:pPr>
      <w:r w:rsidRPr="00E153C1">
        <w:rPr>
          <w:u w:val="single"/>
        </w:rPr>
        <w:t>Scenario</w:t>
      </w:r>
    </w:p>
    <w:p w14:paraId="735E15CF" w14:textId="77777777" w:rsidR="00E153C1" w:rsidRDefault="00E153C1" w:rsidP="00E153C1">
      <w:pPr>
        <w:jc w:val="both"/>
      </w:pPr>
      <w:r>
        <w:t xml:space="preserve">Using the NAIF Geometry Finder, determine the date/time for the stellar/solar occultation of interest. Using the search interface, specify the target as "Titan" </w:t>
      </w:r>
      <w:r>
        <w:lastRenderedPageBreak/>
        <w:t>and the observation start and end times bounding the stellar/solar occultation time. This query should return a list of appropriate observations.</w:t>
      </w:r>
    </w:p>
    <w:p w14:paraId="7B77A6B3" w14:textId="77777777" w:rsidR="00E153C1" w:rsidRDefault="00E153C1" w:rsidP="00E153C1">
      <w:pPr>
        <w:jc w:val="both"/>
      </w:pPr>
    </w:p>
    <w:p w14:paraId="38430EA6" w14:textId="77777777" w:rsidR="00E153C1" w:rsidRPr="00E153C1" w:rsidRDefault="00E153C1" w:rsidP="00E153C1">
      <w:pPr>
        <w:jc w:val="both"/>
        <w:rPr>
          <w:u w:val="single"/>
        </w:rPr>
      </w:pPr>
      <w:r w:rsidRPr="00E153C1">
        <w:rPr>
          <w:u w:val="single"/>
        </w:rPr>
        <w:t>Evaluation</w:t>
      </w:r>
    </w:p>
    <w:p w14:paraId="7F95C640" w14:textId="77777777" w:rsidR="00E153C1" w:rsidRDefault="00C31ACE" w:rsidP="00E153C1">
      <w:pPr>
        <w:jc w:val="both"/>
      </w:pPr>
      <w:r>
        <w:t xml:space="preserve">This query is simply a mix of </w:t>
      </w:r>
      <w:r w:rsidR="00B97349">
        <w:t>scenarios 2.3 and 2.6. This lends more towards a requirement on a search interface that it be able to easily integrate tools such as NAIF’s Geometry Finder to formulate queries.</w:t>
      </w:r>
    </w:p>
    <w:p w14:paraId="2FE37E30" w14:textId="77777777" w:rsidR="00E153C1" w:rsidRDefault="00E153C1" w:rsidP="00315411">
      <w:pPr>
        <w:jc w:val="both"/>
      </w:pPr>
    </w:p>
    <w:p w14:paraId="456CB182" w14:textId="77777777" w:rsidR="00E153C1" w:rsidRDefault="00E153C1" w:rsidP="00E153C1">
      <w:pPr>
        <w:pStyle w:val="Heading2"/>
      </w:pPr>
      <w:bookmarkStart w:id="413" w:name="_Toc239664340"/>
      <w:r w:rsidRPr="00E153C1">
        <w:t>Huygens Lander Site</w:t>
      </w:r>
      <w:bookmarkEnd w:id="413"/>
    </w:p>
    <w:p w14:paraId="75E2994C" w14:textId="77777777" w:rsidR="00E153C1" w:rsidRDefault="00E153C1" w:rsidP="00315411">
      <w:pPr>
        <w:jc w:val="both"/>
      </w:pPr>
    </w:p>
    <w:p w14:paraId="111FE6FB" w14:textId="77777777" w:rsidR="00E153C1" w:rsidRDefault="00E153C1" w:rsidP="00E153C1">
      <w:pPr>
        <w:jc w:val="both"/>
      </w:pPr>
      <w:r>
        <w:t xml:space="preserve">Reta Beebe provided this scenario for the Cassini Observational Archive Search prototype </w:t>
      </w:r>
      <w:r w:rsidR="00B6131C">
        <w:t>[7]</w:t>
      </w:r>
      <w:r>
        <w:t>.</w:t>
      </w:r>
    </w:p>
    <w:p w14:paraId="0FECF418" w14:textId="77777777" w:rsidR="00E153C1" w:rsidRDefault="00E153C1" w:rsidP="00315411">
      <w:pPr>
        <w:jc w:val="both"/>
      </w:pPr>
    </w:p>
    <w:p w14:paraId="105CE615" w14:textId="77777777" w:rsidR="00E153C1" w:rsidRPr="00E153C1" w:rsidRDefault="00E153C1" w:rsidP="00315411">
      <w:pPr>
        <w:jc w:val="both"/>
        <w:rPr>
          <w:u w:val="single"/>
        </w:rPr>
      </w:pPr>
      <w:r w:rsidRPr="00E153C1">
        <w:rPr>
          <w:u w:val="single"/>
        </w:rPr>
        <w:t>Scenario</w:t>
      </w:r>
    </w:p>
    <w:p w14:paraId="56F3714B" w14:textId="77777777" w:rsidR="00E153C1" w:rsidRPr="0030020C" w:rsidRDefault="0030020C" w:rsidP="00315411">
      <w:pPr>
        <w:jc w:val="both"/>
      </w:pPr>
      <w:r w:rsidRPr="0030020C">
        <w:t>Using the search interface, specify the target as "Titan", a latitude and longitude for the area of the lander site and the observation start time following the landing. This query should return a list of appropriate observations for specified instruments (e.g., ISS, VIMS, UVIS, RADAR, RSS). The user may also want to extract a time-ordered sequence of data from specific instruments on board the lander.</w:t>
      </w:r>
    </w:p>
    <w:p w14:paraId="544E36E4" w14:textId="77777777" w:rsidR="00E153C1" w:rsidRDefault="00E153C1" w:rsidP="00315411">
      <w:pPr>
        <w:jc w:val="both"/>
      </w:pPr>
    </w:p>
    <w:p w14:paraId="579CB134" w14:textId="77777777" w:rsidR="00E153C1" w:rsidRPr="00E153C1" w:rsidRDefault="00E153C1" w:rsidP="00315411">
      <w:pPr>
        <w:jc w:val="both"/>
        <w:rPr>
          <w:u w:val="single"/>
        </w:rPr>
      </w:pPr>
      <w:r w:rsidRPr="00E153C1">
        <w:rPr>
          <w:u w:val="single"/>
        </w:rPr>
        <w:t>Evaluation</w:t>
      </w:r>
    </w:p>
    <w:p w14:paraId="3146F2B4" w14:textId="77777777" w:rsidR="00E153C1" w:rsidRDefault="00DC52E0" w:rsidP="00315411">
      <w:pPr>
        <w:jc w:val="both"/>
      </w:pPr>
      <w:r>
        <w:t xml:space="preserve">This scenario is not all together different in that it requires common attributes </w:t>
      </w:r>
      <w:r w:rsidR="00661E17">
        <w:t>but instead of returning a list of results the search interface could provide an overlay of the landing site as a feature and a the footprints of the products that match the specified time.</w:t>
      </w:r>
    </w:p>
    <w:p w14:paraId="09D9C2EE" w14:textId="77777777" w:rsidR="00942E09" w:rsidRDefault="00942E09" w:rsidP="00315411">
      <w:pPr>
        <w:jc w:val="both"/>
      </w:pPr>
    </w:p>
    <w:p w14:paraId="0217C848" w14:textId="77777777" w:rsidR="00942E09" w:rsidRDefault="00942E09" w:rsidP="00942E09">
      <w:pPr>
        <w:pStyle w:val="Heading2"/>
      </w:pPr>
      <w:bookmarkStart w:id="414" w:name="_Toc239664341"/>
      <w:r w:rsidRPr="00942E09">
        <w:t>Titan Northern Lakes Multi-Wavelength Study</w:t>
      </w:r>
      <w:bookmarkEnd w:id="414"/>
    </w:p>
    <w:p w14:paraId="656B1EE3" w14:textId="77777777" w:rsidR="00DB55C0" w:rsidRDefault="00DB55C0" w:rsidP="00315411">
      <w:pPr>
        <w:jc w:val="both"/>
      </w:pPr>
    </w:p>
    <w:p w14:paraId="598CD52A" w14:textId="77777777" w:rsidR="00DB55C0" w:rsidRDefault="00DB55C0" w:rsidP="00DB55C0">
      <w:pPr>
        <w:jc w:val="both"/>
      </w:pPr>
      <w:r>
        <w:t xml:space="preserve">Reta Beebe provided this scenario for the Cassini Observational Archive Search prototype </w:t>
      </w:r>
      <w:r w:rsidR="00B6131C">
        <w:t>[7]</w:t>
      </w:r>
      <w:r>
        <w:t>.</w:t>
      </w:r>
    </w:p>
    <w:p w14:paraId="0ADA8FEA" w14:textId="77777777" w:rsidR="00942E09" w:rsidRDefault="00942E09" w:rsidP="00315411">
      <w:pPr>
        <w:jc w:val="both"/>
      </w:pPr>
    </w:p>
    <w:p w14:paraId="7DCFCDCF" w14:textId="77777777" w:rsidR="00942E09" w:rsidRPr="00942E09" w:rsidRDefault="00942E09" w:rsidP="00315411">
      <w:pPr>
        <w:jc w:val="both"/>
        <w:rPr>
          <w:u w:val="single"/>
        </w:rPr>
      </w:pPr>
      <w:r w:rsidRPr="00942E09">
        <w:rPr>
          <w:u w:val="single"/>
        </w:rPr>
        <w:t>Scenario</w:t>
      </w:r>
    </w:p>
    <w:p w14:paraId="28177B2E" w14:textId="77777777" w:rsidR="00942E09" w:rsidRDefault="00942E09" w:rsidP="00942E09">
      <w:pPr>
        <w:jc w:val="both"/>
      </w:pPr>
      <w:r>
        <w:t>A science user wants to characterize atmospheric obscuration and changes over and around Kraken Mare, a large northern lake on Titan</w:t>
      </w:r>
      <w:r w:rsidR="00CE1258">
        <w:t xml:space="preserve"> (285-330 degrees longitude and 50-80 degrees N latitude)</w:t>
      </w:r>
      <w:r>
        <w:t>. See the following:</w:t>
      </w:r>
    </w:p>
    <w:p w14:paraId="27DD6CA7" w14:textId="77777777" w:rsidR="00942E09" w:rsidRDefault="003E42AA" w:rsidP="00942E09">
      <w:pPr>
        <w:ind w:left="720"/>
        <w:jc w:val="both"/>
      </w:pPr>
      <w:hyperlink r:id="rId19" w:history="1">
        <w:r w:rsidR="00942E09" w:rsidRPr="00E93046">
          <w:rPr>
            <w:rStyle w:val="Hyperlink"/>
          </w:rPr>
          <w:t>http://photojournal.jpl.nasa.gov/catalog/PIA11146</w:t>
        </w:r>
      </w:hyperlink>
    </w:p>
    <w:p w14:paraId="749E0D72" w14:textId="77777777" w:rsidR="00942E09" w:rsidRDefault="00942E09" w:rsidP="00942E09">
      <w:pPr>
        <w:jc w:val="both"/>
      </w:pPr>
    </w:p>
    <w:p w14:paraId="6E76B2E4" w14:textId="77777777" w:rsidR="00942E09" w:rsidRDefault="00942E09" w:rsidP="00942E09">
      <w:pPr>
        <w:jc w:val="both"/>
      </w:pPr>
      <w:r>
        <w:t>To do this, they will want to recover specific data products:</w:t>
      </w:r>
    </w:p>
    <w:p w14:paraId="5AB9C4FF" w14:textId="77777777" w:rsidR="00942E09" w:rsidRDefault="00CE1258" w:rsidP="00942E09">
      <w:pPr>
        <w:pStyle w:val="ListParagraph"/>
        <w:numPr>
          <w:ilvl w:val="0"/>
          <w:numId w:val="33"/>
        </w:numPr>
        <w:jc w:val="both"/>
      </w:pPr>
      <w:r>
        <w:t>T</w:t>
      </w:r>
      <w:r w:rsidR="00942E09">
        <w:t>hey will want to locate all radar scans across this region.</w:t>
      </w:r>
    </w:p>
    <w:p w14:paraId="23C74155" w14:textId="77777777" w:rsidR="00942E09" w:rsidRDefault="00942E09" w:rsidP="00942E09">
      <w:pPr>
        <w:pStyle w:val="ListParagraph"/>
        <w:numPr>
          <w:ilvl w:val="0"/>
          <w:numId w:val="33"/>
        </w:numPr>
        <w:jc w:val="both"/>
      </w:pPr>
      <w:r>
        <w:t>They will want a time sequence of VIMS data that views the region over a range of solar incident and look angles (from nadir viewing with the sun behind the spacecraft, varying slant angles through the atmosphere to solar occultation where VIMS is looking through Titan's atmosphere above the lake region as the sun appears to emerge from behind the planet).</w:t>
      </w:r>
    </w:p>
    <w:p w14:paraId="2E22136D" w14:textId="77777777" w:rsidR="00942E09" w:rsidRDefault="00942E09" w:rsidP="00942E09">
      <w:pPr>
        <w:pStyle w:val="ListParagraph"/>
        <w:numPr>
          <w:ilvl w:val="0"/>
          <w:numId w:val="33"/>
        </w:numPr>
        <w:jc w:val="both"/>
      </w:pPr>
      <w:r>
        <w:lastRenderedPageBreak/>
        <w:t>They will also want similar searches for the ISS and UVIS instruments.</w:t>
      </w:r>
    </w:p>
    <w:p w14:paraId="6C500341" w14:textId="77777777" w:rsidR="00CE1258" w:rsidRDefault="00CE1258" w:rsidP="00CE1258">
      <w:pPr>
        <w:jc w:val="both"/>
      </w:pPr>
    </w:p>
    <w:p w14:paraId="5499B977" w14:textId="77777777" w:rsidR="00561AB7" w:rsidRDefault="00CE1258" w:rsidP="00AC3D24">
      <w:pPr>
        <w:jc w:val="both"/>
      </w:pPr>
      <w:r>
        <w:t>The goal is</w:t>
      </w:r>
      <w:r w:rsidR="00942E09">
        <w:t xml:space="preserve"> to extract a time ordered listing of data products for the radar swaths that cover the region and a listing for each of the other three instruments that includes time of observation, minimum/maximum latitude and longitude, solar incident angle and emergent viewing angle. This allows them to organize a search at the product level and develop a systematic plan for analyzing the data, figure out whom they need as collaborators and write a convincing proposal.</w:t>
      </w:r>
    </w:p>
    <w:p w14:paraId="286CF6F4" w14:textId="77777777" w:rsidR="00942E09" w:rsidRDefault="00942E09" w:rsidP="00942E09">
      <w:pPr>
        <w:jc w:val="both"/>
      </w:pPr>
    </w:p>
    <w:p w14:paraId="774AB79E" w14:textId="77777777" w:rsidR="00942E09" w:rsidRPr="00942E09" w:rsidRDefault="00942E09" w:rsidP="00315411">
      <w:pPr>
        <w:jc w:val="both"/>
        <w:rPr>
          <w:u w:val="single"/>
        </w:rPr>
      </w:pPr>
      <w:r w:rsidRPr="00942E09">
        <w:rPr>
          <w:u w:val="single"/>
        </w:rPr>
        <w:t>Evaluation</w:t>
      </w:r>
    </w:p>
    <w:p w14:paraId="08732575" w14:textId="77777777" w:rsidR="00942E09" w:rsidRDefault="00661E17" w:rsidP="00315411">
      <w:pPr>
        <w:jc w:val="both"/>
      </w:pPr>
      <w:r>
        <w:t xml:space="preserve">Beyond the common attributes such as time and location, this scenario requires attributes such as viewing angles of the instrument and viewing angles with respect to the location of the sun. Although not particularly common attributes across PDS, they are routinely captured for imaging instruments. The challenge for any search interface is to know when such attributes are valid for a given search. Although not mentioned in this document up to this point, </w:t>
      </w:r>
      <w:r w:rsidR="00AB0C78">
        <w:t>but unit of measurement becomes very important for these types of attributes. Either the metadata needs to be captured in the same unit across PDS, which is not likely, or the software aggregating the metadata needs to apply proper transformations.</w:t>
      </w:r>
    </w:p>
    <w:p w14:paraId="4470B320" w14:textId="77777777" w:rsidR="009850CF" w:rsidRDefault="009850CF" w:rsidP="00315411">
      <w:pPr>
        <w:jc w:val="both"/>
      </w:pPr>
    </w:p>
    <w:p w14:paraId="3294A040" w14:textId="77777777" w:rsidR="0080133A" w:rsidRDefault="0080133A" w:rsidP="00315411">
      <w:pPr>
        <w:jc w:val="both"/>
      </w:pPr>
    </w:p>
    <w:p w14:paraId="0AD497FC" w14:textId="77777777" w:rsidR="0080133A" w:rsidRDefault="007A17E8">
      <w:pPr>
        <w:pStyle w:val="Heading6"/>
      </w:pPr>
      <w:bookmarkStart w:id="415" w:name="_Toc1283687"/>
      <w:bookmarkStart w:id="416" w:name="_Toc1283776"/>
      <w:bookmarkStart w:id="417" w:name="_Toc1284817"/>
      <w:bookmarkStart w:id="418" w:name="_Toc1284954"/>
      <w:bookmarkStart w:id="419" w:name="_Toc1285036"/>
      <w:bookmarkStart w:id="420" w:name="_Toc1285118"/>
      <w:bookmarkStart w:id="421" w:name="_Toc1285220"/>
      <w:bookmarkStart w:id="422" w:name="_Toc1285310"/>
      <w:bookmarkStart w:id="423" w:name="_Toc1285783"/>
      <w:bookmarkStart w:id="424" w:name="_Toc1286332"/>
      <w:bookmarkStart w:id="425" w:name="_Toc1286650"/>
      <w:bookmarkStart w:id="426" w:name="_Toc1286846"/>
      <w:bookmarkEnd w:id="415"/>
      <w:bookmarkEnd w:id="416"/>
      <w:bookmarkEnd w:id="417"/>
      <w:bookmarkEnd w:id="418"/>
      <w:bookmarkEnd w:id="419"/>
      <w:bookmarkEnd w:id="420"/>
      <w:bookmarkEnd w:id="421"/>
      <w:bookmarkEnd w:id="422"/>
      <w:bookmarkEnd w:id="423"/>
      <w:bookmarkEnd w:id="424"/>
      <w:bookmarkEnd w:id="425"/>
      <w:bookmarkEnd w:id="426"/>
      <w:r>
        <w:rPr>
          <w:b w:val="0"/>
          <w:caps w:val="0"/>
          <w:sz w:val="24"/>
        </w:rPr>
        <w:br w:type="page"/>
      </w:r>
      <w:r>
        <w:lastRenderedPageBreak/>
        <w:t xml:space="preserve"> </w:t>
      </w:r>
      <w:bookmarkStart w:id="427" w:name="_Toc239664342"/>
      <w:r>
        <w:t>ACRONYMS &amp; Abbreviations</w:t>
      </w:r>
      <w:bookmarkEnd w:id="427"/>
    </w:p>
    <w:p w14:paraId="18D76522" w14:textId="77777777" w:rsidR="0080133A" w:rsidRDefault="0080133A" w:rsidP="0080133A">
      <w:pPr>
        <w:jc w:val="both"/>
      </w:pPr>
    </w:p>
    <w:p w14:paraId="1A4F80E0" w14:textId="77777777" w:rsidR="0080133A" w:rsidRDefault="007A17E8" w:rsidP="0080133A">
      <w:pPr>
        <w:jc w:val="both"/>
      </w:pPr>
      <w:r>
        <w:t>The following acronyms made an appearance in this document:</w:t>
      </w:r>
    </w:p>
    <w:p w14:paraId="770FDBB3" w14:textId="77777777" w:rsidR="0080133A" w:rsidRDefault="0080133A" w:rsidP="0080133A">
      <w:pPr>
        <w:jc w:val="both"/>
      </w:pPr>
    </w:p>
    <w:p w14:paraId="366C696C" w14:textId="77777777" w:rsidR="004D4EF7" w:rsidRDefault="00163869" w:rsidP="0080133A">
      <w:pPr>
        <w:pStyle w:val="AcronymAbbreviationDefinition"/>
      </w:pPr>
      <w:r>
        <w:t>CDA</w:t>
      </w:r>
      <w:r>
        <w:tab/>
        <w:t>Cosmic Dust Analyzer</w:t>
      </w:r>
      <w:r w:rsidR="004D4EF7">
        <w:t xml:space="preserve"> (Cassini Instrument)</w:t>
      </w:r>
    </w:p>
    <w:p w14:paraId="781536C3" w14:textId="77777777" w:rsidR="004D4EF7" w:rsidRDefault="004D4EF7" w:rsidP="004D4EF7">
      <w:pPr>
        <w:pStyle w:val="AcronymAbbreviationDefinition"/>
      </w:pPr>
      <w:r>
        <w:t>CRISM</w:t>
      </w:r>
      <w:r>
        <w:tab/>
        <w:t>Compact Reconnaissance Imaging Spectrometer for Mars (MRO Instrument)</w:t>
      </w:r>
    </w:p>
    <w:p w14:paraId="60E2D192" w14:textId="77777777" w:rsidR="004D4EF7" w:rsidRDefault="004D4EF7" w:rsidP="0080133A">
      <w:pPr>
        <w:pStyle w:val="AcronymAbbreviationDefinition"/>
      </w:pPr>
      <w:r>
        <w:t>CTX</w:t>
      </w:r>
      <w:r>
        <w:tab/>
        <w:t>Context Imager (MRO Instrument)</w:t>
      </w:r>
    </w:p>
    <w:p w14:paraId="788EBC41" w14:textId="77777777" w:rsidR="00163869" w:rsidRDefault="004D4EF7" w:rsidP="0080133A">
      <w:pPr>
        <w:pStyle w:val="AcronymAbbreviationDefinition"/>
      </w:pPr>
      <w:r>
        <w:t>HiRISE</w:t>
      </w:r>
      <w:r>
        <w:tab/>
      </w:r>
      <w:r w:rsidRPr="004D4EF7">
        <w:t>High Resolution Imaging Science Experiment</w:t>
      </w:r>
    </w:p>
    <w:p w14:paraId="16D9113D" w14:textId="77777777" w:rsidR="00CD6D81" w:rsidRDefault="00CD6D81" w:rsidP="0080133A">
      <w:pPr>
        <w:pStyle w:val="AcronymAbbreviationDefinition"/>
      </w:pPr>
      <w:r>
        <w:t>ISS</w:t>
      </w:r>
      <w:r>
        <w:tab/>
        <w:t>Imaging Science Subsystem</w:t>
      </w:r>
      <w:r w:rsidR="00146880">
        <w:t xml:space="preserve"> (Cassini Instrument)</w:t>
      </w:r>
    </w:p>
    <w:p w14:paraId="2076FBF2" w14:textId="77777777" w:rsidR="00146880" w:rsidRDefault="007A17E8" w:rsidP="0080133A">
      <w:pPr>
        <w:pStyle w:val="AcronymAbbreviationDefinition"/>
      </w:pPr>
      <w:r>
        <w:t>JPL</w:t>
      </w:r>
      <w:r>
        <w:tab/>
        <w:t>Jet Propulsion Laboratory</w:t>
      </w:r>
    </w:p>
    <w:p w14:paraId="0FAC41E4" w14:textId="77777777" w:rsidR="00EE6728" w:rsidRDefault="00146880" w:rsidP="0080133A">
      <w:pPr>
        <w:pStyle w:val="AcronymAbbreviationDefinition"/>
        <w:rPr>
          <w:rFonts w:ascii="Helvetica" w:hAnsi="Helvetica" w:cs="Helvetica"/>
        </w:rPr>
      </w:pPr>
      <w:r>
        <w:t>MAG</w:t>
      </w:r>
      <w:r>
        <w:tab/>
      </w:r>
      <w:r>
        <w:rPr>
          <w:rFonts w:ascii="Helvetica" w:hAnsi="Helvetica" w:cs="Helvetica"/>
        </w:rPr>
        <w:t>Dual Technique Magnetometer (Cassini Instrument)</w:t>
      </w:r>
    </w:p>
    <w:p w14:paraId="5E688C89" w14:textId="77777777" w:rsidR="009E40D8" w:rsidRDefault="009E40D8" w:rsidP="0080133A">
      <w:pPr>
        <w:pStyle w:val="AcronymAbbreviationDefinition"/>
        <w:rPr>
          <w:rFonts w:ascii="Helvetica" w:hAnsi="Helvetica" w:cs="Helvetica"/>
        </w:rPr>
      </w:pPr>
      <w:r>
        <w:t>MAPS</w:t>
      </w:r>
      <w:r>
        <w:tab/>
      </w:r>
      <w:r w:rsidRPr="009E40D8">
        <w:t>Magnetosphere and Plasma Science</w:t>
      </w:r>
    </w:p>
    <w:p w14:paraId="6BE45343" w14:textId="77777777" w:rsidR="00684BAE" w:rsidRDefault="00EE6728" w:rsidP="0080133A">
      <w:pPr>
        <w:pStyle w:val="AcronymAbbreviationDefinition"/>
        <w:rPr>
          <w:rFonts w:ascii="Helvetica" w:hAnsi="Helvetica" w:cs="Helvetica"/>
        </w:rPr>
      </w:pPr>
      <w:r>
        <w:t>MARCI</w:t>
      </w:r>
      <w:r>
        <w:tab/>
        <w:t>Mars Color Imager (MRO Instrument)</w:t>
      </w:r>
    </w:p>
    <w:p w14:paraId="315B15F8" w14:textId="77777777" w:rsidR="009F1710" w:rsidRDefault="00684BAE" w:rsidP="0080133A">
      <w:pPr>
        <w:pStyle w:val="AcronymAbbreviationDefinition"/>
        <w:rPr>
          <w:rFonts w:ascii="Helvetica" w:hAnsi="Helvetica" w:cs="Helvetica"/>
        </w:rPr>
      </w:pPr>
      <w:r>
        <w:t>MCS</w:t>
      </w:r>
      <w:r>
        <w:tab/>
        <w:t>Mars Climate Sounder (MRO Instrument)</w:t>
      </w:r>
    </w:p>
    <w:p w14:paraId="0E66A2D7" w14:textId="77777777" w:rsidR="00684BAE" w:rsidRDefault="009F1710" w:rsidP="0080133A">
      <w:pPr>
        <w:pStyle w:val="AcronymAbbreviationDefinition"/>
      </w:pPr>
      <w:r>
        <w:t>MGS</w:t>
      </w:r>
      <w:r>
        <w:tab/>
        <w:t>Mars Global Surveyor</w:t>
      </w:r>
    </w:p>
    <w:p w14:paraId="1281BA1F" w14:textId="77777777" w:rsidR="0080133A" w:rsidRPr="00684BAE" w:rsidRDefault="00684BAE" w:rsidP="0080133A">
      <w:pPr>
        <w:pStyle w:val="AcronymAbbreviationDefinition"/>
      </w:pPr>
      <w:r w:rsidRPr="00684BAE">
        <w:t>MOLA</w:t>
      </w:r>
      <w:r w:rsidRPr="00684BAE">
        <w:tab/>
      </w:r>
      <w:r w:rsidRPr="00684BAE">
        <w:rPr>
          <w:rFonts w:cs="Arial"/>
          <w:szCs w:val="26"/>
        </w:rPr>
        <w:t>Mars Orbiter Laser Altimeter (MGS Instrument)</w:t>
      </w:r>
    </w:p>
    <w:p w14:paraId="15CDEA97" w14:textId="77777777" w:rsidR="00EE35D8" w:rsidRDefault="00EE35D8" w:rsidP="0080133A">
      <w:pPr>
        <w:pStyle w:val="AcronymAbbreviationDefinition"/>
      </w:pPr>
      <w:r>
        <w:t>MRO</w:t>
      </w:r>
      <w:r>
        <w:tab/>
        <w:t>Mars Reconnaissance Orbiter</w:t>
      </w:r>
    </w:p>
    <w:p w14:paraId="17AD6698" w14:textId="77777777" w:rsidR="0080133A" w:rsidRDefault="007A17E8" w:rsidP="0080133A">
      <w:pPr>
        <w:pStyle w:val="AcronymAbbreviationDefinition"/>
      </w:pPr>
      <w:r>
        <w:t>NASA</w:t>
      </w:r>
      <w:r>
        <w:tab/>
        <w:t>National Aeronautics and Space Administration</w:t>
      </w:r>
    </w:p>
    <w:p w14:paraId="7245907C" w14:textId="77777777" w:rsidR="00163869" w:rsidRDefault="007A17E8" w:rsidP="0080133A">
      <w:pPr>
        <w:pStyle w:val="AcronymAbbreviationDefinition"/>
        <w:rPr>
          <w:ins w:id="428" w:author="Sean Hardman" w:date="2013-09-01T14:15:00Z"/>
        </w:rPr>
      </w:pPr>
      <w:r>
        <w:t>PDS</w:t>
      </w:r>
      <w:r>
        <w:tab/>
        <w:t>Planetary Data System</w:t>
      </w:r>
    </w:p>
    <w:p w14:paraId="71C4D8E2" w14:textId="77777777" w:rsidR="00AC3D24" w:rsidRPr="00AC3D24" w:rsidRDefault="00AC3D24" w:rsidP="00AC3D24">
      <w:pPr>
        <w:pStyle w:val="AcronymAbbreviationDefinition"/>
        <w:rPr>
          <w:ins w:id="429" w:author="Sean Hardman" w:date="2013-09-01T14:16:00Z"/>
        </w:rPr>
      </w:pPr>
      <w:ins w:id="430" w:author="Sean Hardman" w:date="2013-09-01T14:16:00Z">
        <w:r w:rsidRPr="00AC3D24">
          <w:t>PDS3</w:t>
        </w:r>
        <w:r w:rsidRPr="00AC3D24">
          <w:tab/>
          <w:t>Version 3 of the PDS Standards</w:t>
        </w:r>
      </w:ins>
    </w:p>
    <w:p w14:paraId="27C14F6A" w14:textId="77777777" w:rsidR="00AC3D24" w:rsidRPr="00AC3D24" w:rsidRDefault="00AC3D24" w:rsidP="00AC3D24">
      <w:pPr>
        <w:pStyle w:val="AcronymAbbreviationDefinition"/>
        <w:rPr>
          <w:ins w:id="431" w:author="Sean Hardman" w:date="2013-09-01T14:16:00Z"/>
        </w:rPr>
      </w:pPr>
      <w:ins w:id="432" w:author="Sean Hardman" w:date="2013-09-01T14:16:00Z">
        <w:r w:rsidRPr="00AC3D24">
          <w:t>PDS4</w:t>
        </w:r>
        <w:r w:rsidRPr="00AC3D24">
          <w:tab/>
          <w:t>Version 4 of the PDS Standards</w:t>
        </w:r>
      </w:ins>
    </w:p>
    <w:p w14:paraId="3E104BFB" w14:textId="77777777" w:rsidR="00AC3D24" w:rsidRDefault="00AC3D24">
      <w:pPr>
        <w:pStyle w:val="AcronymAbbreviationDefinition"/>
      </w:pPr>
      <w:ins w:id="433" w:author="Sean Hardman" w:date="2013-09-01T14:16:00Z">
        <w:r w:rsidRPr="00AC3D24">
          <w:t>PDS 2010</w:t>
        </w:r>
        <w:r w:rsidRPr="00AC3D24">
          <w:tab/>
        </w:r>
        <w:proofErr w:type="gramStart"/>
        <w:r w:rsidRPr="00AC3D24">
          <w:t>The</w:t>
        </w:r>
        <w:proofErr w:type="gramEnd"/>
        <w:r w:rsidRPr="00AC3D24">
          <w:t xml:space="preserve"> initial identifier of the PDS4 Project</w:t>
        </w:r>
      </w:ins>
    </w:p>
    <w:p w14:paraId="123FB80C" w14:textId="77777777" w:rsidR="00163869" w:rsidRDefault="00163869" w:rsidP="0080133A">
      <w:pPr>
        <w:pStyle w:val="AcronymAbbreviationDefinition"/>
      </w:pPr>
      <w:r>
        <w:t>PPI</w:t>
      </w:r>
      <w:r>
        <w:tab/>
        <w:t>Planetary Plasma Interactions (PDS Node)</w:t>
      </w:r>
    </w:p>
    <w:p w14:paraId="3184725C" w14:textId="77777777" w:rsidR="0013464C" w:rsidRDefault="00163869" w:rsidP="0080133A">
      <w:pPr>
        <w:pStyle w:val="AcronymAbbreviationDefinition"/>
      </w:pPr>
      <w:r>
        <w:t>SBN</w:t>
      </w:r>
      <w:r>
        <w:tab/>
        <w:t>Small Bodies Node (PDS Node)</w:t>
      </w:r>
    </w:p>
    <w:p w14:paraId="412410A2" w14:textId="77777777" w:rsidR="0080133A" w:rsidRDefault="0013464C" w:rsidP="0080133A">
      <w:pPr>
        <w:pStyle w:val="AcronymAbbreviationDefinition"/>
      </w:pPr>
      <w:r>
        <w:t>SHARAD</w:t>
      </w:r>
      <w:r>
        <w:tab/>
        <w:t>Shallow Radar (MRO Instrument)</w:t>
      </w:r>
    </w:p>
    <w:p w14:paraId="1F9EEF32" w14:textId="77777777" w:rsidR="009F1710" w:rsidRDefault="007A17E8" w:rsidP="0080133A">
      <w:pPr>
        <w:pStyle w:val="AcronymAbbreviationDefinition"/>
      </w:pPr>
      <w:r>
        <w:t>TBD</w:t>
      </w:r>
      <w:r>
        <w:tab/>
        <w:t>To Be Determined</w:t>
      </w:r>
    </w:p>
    <w:p w14:paraId="2F4B0A8F" w14:textId="77777777" w:rsidR="0080133A" w:rsidRDefault="009F1710" w:rsidP="0080133A">
      <w:pPr>
        <w:pStyle w:val="AcronymAbbreviationDefinition"/>
      </w:pPr>
      <w:r>
        <w:t>TES</w:t>
      </w:r>
      <w:r>
        <w:tab/>
        <w:t>Thermal Emission Spectrometer (MGS Instrument)</w:t>
      </w:r>
    </w:p>
    <w:p w14:paraId="6CE0EF08" w14:textId="77777777" w:rsidR="0080133A" w:rsidRDefault="00942E09" w:rsidP="0080133A">
      <w:pPr>
        <w:pStyle w:val="AcronymAbbreviationDefinition"/>
      </w:pPr>
      <w:r>
        <w:t>VIMS</w:t>
      </w:r>
      <w:r w:rsidR="007A17E8">
        <w:tab/>
      </w:r>
      <w:r w:rsidRPr="00942E09">
        <w:t>Visual and Infrared Mapping Spectrometer</w:t>
      </w:r>
      <w:r w:rsidR="00DC6839">
        <w:t xml:space="preserve"> (Cassini Instrument)</w:t>
      </w:r>
    </w:p>
    <w:p w14:paraId="0C3EF301" w14:textId="77777777" w:rsidR="0080133A" w:rsidRDefault="00942E09" w:rsidP="00163869">
      <w:pPr>
        <w:pStyle w:val="AcronymAbbreviationDefinition"/>
      </w:pPr>
      <w:r>
        <w:t>UVIS</w:t>
      </w:r>
      <w:r w:rsidR="007A17E8">
        <w:tab/>
      </w:r>
      <w:r w:rsidRPr="00942E09">
        <w:t>Ultraviolet Imaging Spectrograph</w:t>
      </w:r>
      <w:r w:rsidR="00DC6839">
        <w:t xml:space="preserve"> (Cassini Instrument)</w:t>
      </w:r>
    </w:p>
    <w:sectPr w:rsidR="0080133A" w:rsidSect="0080133A">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8" w:author="JPL" w:date="2011-02-24T07:04:00Z" w:initials="J">
    <w:p w14:paraId="13611250" w14:textId="77777777" w:rsidR="00661E17" w:rsidRDefault="00661E17">
      <w:pPr>
        <w:pStyle w:val="CommentText"/>
      </w:pPr>
      <w:r>
        <w:rPr>
          <w:rStyle w:val="CommentReference"/>
        </w:rPr>
        <w:annotationRef/>
      </w:r>
      <w:r>
        <w:t>Is this scenario targeted at searching for a movie? Is the movie in the archive? Should the search service allow items to be indexed that reside outside the PDS (i.e. a nodes’ resource); think a movie published on a node site.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484F0" w14:textId="77777777" w:rsidR="00101FFD" w:rsidRDefault="00AC3D24">
      <w:r>
        <w:separator/>
      </w:r>
    </w:p>
  </w:endnote>
  <w:endnote w:type="continuationSeparator" w:id="0">
    <w:p w14:paraId="7105C20A" w14:textId="77777777" w:rsidR="00101FFD" w:rsidRDefault="00A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90934" w14:textId="77777777" w:rsidR="00661E17" w:rsidRDefault="00661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A2CF47" w14:textId="77777777" w:rsidR="00661E17" w:rsidRDefault="00661E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A1C4B" w14:textId="77777777" w:rsidR="00661E17" w:rsidRDefault="00661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42AA">
      <w:rPr>
        <w:rStyle w:val="PageNumber"/>
        <w:noProof/>
      </w:rPr>
      <w:t>iii</w:t>
    </w:r>
    <w:r>
      <w:rPr>
        <w:rStyle w:val="PageNumber"/>
      </w:rPr>
      <w:fldChar w:fldCharType="end"/>
    </w:r>
  </w:p>
  <w:p w14:paraId="04DC4CAE" w14:textId="77777777" w:rsidR="00661E17" w:rsidRDefault="00661E17">
    <w:pPr>
      <w:pStyle w:val="Footer"/>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9CE5" w14:textId="77777777" w:rsidR="00661E17" w:rsidRDefault="00661E17">
    <w:pPr>
      <w:pStyle w:val="Footer"/>
      <w:framePr w:wrap="around" w:vAnchor="text" w:hAnchor="margin" w:xAlign="center" w:y="1"/>
      <w:rPr>
        <w:rStyle w:val="PageNumber"/>
      </w:rPr>
    </w:pPr>
  </w:p>
  <w:p w14:paraId="009FAC7A" w14:textId="77777777" w:rsidR="00661E17" w:rsidRDefault="00661E17">
    <w:pPr>
      <w:pStyle w:val="Footer"/>
      <w:jc w:val="right"/>
      <w:rPr>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2127A" w14:textId="77777777" w:rsidR="00661E17" w:rsidRDefault="00661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B97C8" w14:textId="77777777" w:rsidR="00661E17" w:rsidRDefault="00661E1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F7BCE" w14:textId="77777777" w:rsidR="00661E17" w:rsidRDefault="00661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42AA">
      <w:rPr>
        <w:rStyle w:val="PageNumber"/>
        <w:noProof/>
      </w:rPr>
      <w:t>21</w:t>
    </w:r>
    <w:r>
      <w:rPr>
        <w:rStyle w:val="PageNumber"/>
      </w:rPr>
      <w:fldChar w:fldCharType="end"/>
    </w:r>
  </w:p>
  <w:p w14:paraId="467D6940" w14:textId="77777777" w:rsidR="00661E17" w:rsidRDefault="00661E17">
    <w:pPr>
      <w:pStyle w:val="Footer"/>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E38B0" w14:textId="77777777" w:rsidR="00661E17" w:rsidRDefault="00661E17">
    <w:pPr>
      <w:pStyle w:val="Footer"/>
      <w:framePr w:wrap="around" w:vAnchor="text" w:hAnchor="margin" w:xAlign="center" w:y="1"/>
      <w:rPr>
        <w:rStyle w:val="PageNumber"/>
      </w:rPr>
    </w:pPr>
  </w:p>
  <w:p w14:paraId="0C917934" w14:textId="77777777" w:rsidR="00661E17" w:rsidRDefault="00661E17">
    <w:pPr>
      <w:pStyle w:val="Footer"/>
      <w:jc w:val="righ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B22FC" w14:textId="77777777" w:rsidR="00101FFD" w:rsidRDefault="00AC3D24">
      <w:r>
        <w:separator/>
      </w:r>
    </w:p>
  </w:footnote>
  <w:footnote w:type="continuationSeparator" w:id="0">
    <w:p w14:paraId="6BB999C5" w14:textId="77777777" w:rsidR="00101FFD" w:rsidRDefault="00AC3D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86D0D" w14:textId="77777777" w:rsidR="00661E17" w:rsidRDefault="00661E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4CA41" w14:textId="77777777" w:rsidR="00661E17" w:rsidRDefault="00661E17" w:rsidP="0080133A">
    <w:pPr>
      <w:pStyle w:val="Header"/>
      <w:jc w:val="center"/>
      <w:rPr>
        <w:b/>
      </w:rPr>
    </w:pPr>
    <w:r>
      <w:rPr>
        <w:b/>
      </w:rPr>
      <w:t>Search Scenarios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B6926" w14:textId="77777777" w:rsidR="00661E17" w:rsidRDefault="00661E1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25843" w14:textId="77777777" w:rsidR="00661E17" w:rsidRDefault="00661E1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276C0" w14:textId="77777777" w:rsidR="00661E17" w:rsidRPr="00317F74" w:rsidRDefault="00661E17" w:rsidP="0080133A">
    <w:pPr>
      <w:pStyle w:val="Header"/>
      <w:jc w:val="center"/>
    </w:pPr>
    <w:r w:rsidRPr="00317F74">
      <w:t xml:space="preserve">Search </w:t>
    </w:r>
    <w:r>
      <w:t>Scenarios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F5C6A" w14:textId="77777777" w:rsidR="00661E17" w:rsidRDefault="00661E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82E8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186AF068"/>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B93E0B38"/>
    <w:lvl w:ilvl="0">
      <w:start w:val="1"/>
      <w:numFmt w:val="bullet"/>
      <w:lvlText w:val=""/>
      <w:lvlJc w:val="left"/>
      <w:pPr>
        <w:tabs>
          <w:tab w:val="num" w:pos="720"/>
        </w:tabs>
        <w:ind w:left="720" w:hanging="360"/>
      </w:pPr>
      <w:rPr>
        <w:rFonts w:ascii="Symbol" w:hAnsi="Symbol" w:hint="default"/>
      </w:rPr>
    </w:lvl>
  </w:abstractNum>
  <w:abstractNum w:abstractNumId="3">
    <w:nsid w:val="FFFFFF89"/>
    <w:multiLevelType w:val="singleLevel"/>
    <w:tmpl w:val="A3929684"/>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hybridMultilevel"/>
    <w:tmpl w:val="00000001"/>
    <w:lvl w:ilvl="0" w:tplc="0001000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2"/>
    <w:multiLevelType w:val="hybridMultilevel"/>
    <w:tmpl w:val="00000002"/>
    <w:lvl w:ilvl="0" w:tplc="0065000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3"/>
    <w:multiLevelType w:val="hybridMultilevel"/>
    <w:tmpl w:val="00000003"/>
    <w:lvl w:ilvl="0" w:tplc="00C9000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4"/>
    <w:multiLevelType w:val="hybridMultilevel"/>
    <w:tmpl w:val="00000004"/>
    <w:lvl w:ilvl="0" w:tplc="012D000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5"/>
    <w:multiLevelType w:val="hybridMultilevel"/>
    <w:tmpl w:val="00000005"/>
    <w:lvl w:ilvl="0" w:tplc="0191000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6"/>
    <w:multiLevelType w:val="hybridMultilevel"/>
    <w:tmpl w:val="00000006"/>
    <w:lvl w:ilvl="0" w:tplc="01F5000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7"/>
    <w:multiLevelType w:val="hybridMultilevel"/>
    <w:tmpl w:val="00000007"/>
    <w:lvl w:ilvl="0" w:tplc="02590000">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8"/>
    <w:multiLevelType w:val="hybridMultilevel"/>
    <w:tmpl w:val="00000008"/>
    <w:lvl w:ilvl="0" w:tplc="02BD000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766B32"/>
    <w:multiLevelType w:val="hybridMultilevel"/>
    <w:tmpl w:val="77E4DA2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01FC4172"/>
    <w:multiLevelType w:val="hybridMultilevel"/>
    <w:tmpl w:val="C7B8808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09E12DF7"/>
    <w:multiLevelType w:val="hybridMultilevel"/>
    <w:tmpl w:val="2F4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7290C"/>
    <w:multiLevelType w:val="hybridMultilevel"/>
    <w:tmpl w:val="B33A40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2AE6796A"/>
    <w:multiLevelType w:val="hybridMultilevel"/>
    <w:tmpl w:val="649293E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11520D5"/>
    <w:multiLevelType w:val="hybridMultilevel"/>
    <w:tmpl w:val="6CF8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C12EA"/>
    <w:multiLevelType w:val="hybridMultilevel"/>
    <w:tmpl w:val="A7E0E0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38AC5FE3"/>
    <w:multiLevelType w:val="hybridMultilevel"/>
    <w:tmpl w:val="7FE4E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B764D33"/>
    <w:multiLevelType w:val="hybridMultilevel"/>
    <w:tmpl w:val="AD76022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3EC53F7D"/>
    <w:multiLevelType w:val="hybridMultilevel"/>
    <w:tmpl w:val="E25EF1C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5C973F3"/>
    <w:multiLevelType w:val="hybridMultilevel"/>
    <w:tmpl w:val="1DC6BDA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294452F"/>
    <w:multiLevelType w:val="hybridMultilevel"/>
    <w:tmpl w:val="815C40AA"/>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3470A2B"/>
    <w:multiLevelType w:val="hybridMultilevel"/>
    <w:tmpl w:val="7780E2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55C94AE8"/>
    <w:multiLevelType w:val="hybridMultilevel"/>
    <w:tmpl w:val="DE30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572BE4"/>
    <w:multiLevelType w:val="hybridMultilevel"/>
    <w:tmpl w:val="FD20694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DDF7EE9"/>
    <w:multiLevelType w:val="hybridMultilevel"/>
    <w:tmpl w:val="1DA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AA2A6C"/>
    <w:multiLevelType w:val="multilevel"/>
    <w:tmpl w:val="4E5C9096"/>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4EA7C85"/>
    <w:multiLevelType w:val="hybridMultilevel"/>
    <w:tmpl w:val="A0DC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D6678"/>
    <w:multiLevelType w:val="multilevel"/>
    <w:tmpl w:val="82AC9952"/>
    <w:lvl w:ilvl="0">
      <w:start w:val="1"/>
      <w:numFmt w:val="decimal"/>
      <w:pStyle w:val="Heading1"/>
      <w:lvlText w:val="%1.0"/>
      <w:lvlJc w:val="left"/>
      <w:pPr>
        <w:tabs>
          <w:tab w:val="num" w:pos="720"/>
        </w:tabs>
        <w:ind w:left="720" w:hanging="720"/>
      </w:pPr>
      <w:rPr>
        <w:rFonts w:ascii="Arial" w:hAnsi="Arial" w:hint="default"/>
        <w:b/>
        <w:i w:val="0"/>
        <w:sz w:val="28"/>
      </w:rPr>
    </w:lvl>
    <w:lvl w:ilvl="1">
      <w:start w:val="1"/>
      <w:numFmt w:val="decimal"/>
      <w:pStyle w:val="Heading2"/>
      <w:lvlText w:val="%1.%2"/>
      <w:lvlJc w:val="left"/>
      <w:pPr>
        <w:tabs>
          <w:tab w:val="num" w:pos="360"/>
        </w:tabs>
        <w:ind w:left="0" w:firstLine="0"/>
      </w:pPr>
      <w:rPr>
        <w:rFonts w:ascii="Arial" w:hAnsi="Arial" w:hint="default"/>
        <w:b/>
        <w:i w:val="0"/>
        <w:sz w:val="24"/>
      </w:rPr>
    </w:lvl>
    <w:lvl w:ilvl="2">
      <w:start w:val="1"/>
      <w:numFmt w:val="decimal"/>
      <w:pStyle w:val="Heading3"/>
      <w:lvlText w:val="%1.%2.%3"/>
      <w:lvlJc w:val="left"/>
      <w:pPr>
        <w:tabs>
          <w:tab w:val="num" w:pos="1008"/>
        </w:tabs>
        <w:ind w:left="1008" w:hanging="1008"/>
      </w:pPr>
      <w:rPr>
        <w:rFonts w:ascii="Arial" w:hAnsi="Arial" w:hint="default"/>
        <w:b/>
        <w:i w:val="0"/>
        <w:caps w:val="0"/>
        <w:sz w:val="24"/>
      </w:rPr>
    </w:lvl>
    <w:lvl w:ilvl="3">
      <w:start w:val="1"/>
      <w:numFmt w:val="decimal"/>
      <w:pStyle w:val="Heading4"/>
      <w:lvlText w:val="%1.%2.%3.%4"/>
      <w:lvlJc w:val="left"/>
      <w:pPr>
        <w:tabs>
          <w:tab w:val="num" w:pos="1080"/>
        </w:tabs>
        <w:ind w:left="0" w:firstLine="0"/>
      </w:pPr>
      <w:rPr>
        <w:rFonts w:ascii="Arial" w:hAnsi="Arial" w:hint="default"/>
        <w:b/>
        <w:i w:val="0"/>
        <w:sz w:val="24"/>
      </w:rPr>
    </w:lvl>
    <w:lvl w:ilvl="4">
      <w:start w:val="1"/>
      <w:numFmt w:val="decimal"/>
      <w:pStyle w:val="Heading5"/>
      <w:lvlText w:val="%1.%2.%3.%4.%5"/>
      <w:lvlJc w:val="left"/>
      <w:pPr>
        <w:tabs>
          <w:tab w:val="num" w:pos="1080"/>
        </w:tabs>
        <w:ind w:left="0" w:firstLine="0"/>
      </w:pPr>
      <w:rPr>
        <w:rFonts w:hint="default"/>
      </w:rPr>
    </w:lvl>
    <w:lvl w:ilvl="5">
      <w:start w:val="1"/>
      <w:numFmt w:val="upperLetter"/>
      <w:pStyle w:val="Heading6"/>
      <w:lvlText w:val="APPENDIX %6"/>
      <w:lvlJc w:val="left"/>
      <w:pPr>
        <w:tabs>
          <w:tab w:val="num" w:pos="2160"/>
        </w:tabs>
        <w:ind w:left="2160" w:hanging="2160"/>
      </w:pPr>
      <w:rPr>
        <w:rFonts w:ascii="Arial" w:hAnsi="Arial" w:hint="default"/>
        <w:b/>
        <w:i w:val="0"/>
        <w:sz w:val="28"/>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1080"/>
        </w:tabs>
        <w:ind w:left="0" w:firstLine="0"/>
      </w:pPr>
      <w:rPr>
        <w:rFonts w:hint="default"/>
      </w:rPr>
    </w:lvl>
  </w:abstractNum>
  <w:abstractNum w:abstractNumId="31">
    <w:nsid w:val="783737FC"/>
    <w:multiLevelType w:val="hybridMultilevel"/>
    <w:tmpl w:val="E3BC4FB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78494AFC"/>
    <w:multiLevelType w:val="hybridMultilevel"/>
    <w:tmpl w:val="D7C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435E45"/>
    <w:multiLevelType w:val="hybridMultilevel"/>
    <w:tmpl w:val="86002C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30"/>
  </w:num>
  <w:num w:numId="4">
    <w:abstractNumId w:val="20"/>
  </w:num>
  <w:num w:numId="5">
    <w:abstractNumId w:val="19"/>
  </w:num>
  <w:num w:numId="6">
    <w:abstractNumId w:val="16"/>
  </w:num>
  <w:num w:numId="7">
    <w:abstractNumId w:val="12"/>
  </w:num>
  <w:num w:numId="8">
    <w:abstractNumId w:val="3"/>
  </w:num>
  <w:num w:numId="9">
    <w:abstractNumId w:val="2"/>
  </w:num>
  <w:num w:numId="10">
    <w:abstractNumId w:val="1"/>
  </w:num>
  <w:num w:numId="11">
    <w:abstractNumId w:val="0"/>
  </w:num>
  <w:num w:numId="12">
    <w:abstractNumId w:val="26"/>
  </w:num>
  <w:num w:numId="13">
    <w:abstractNumId w:val="21"/>
  </w:num>
  <w:num w:numId="14">
    <w:abstractNumId w:val="24"/>
  </w:num>
  <w:num w:numId="15">
    <w:abstractNumId w:val="31"/>
  </w:num>
  <w:num w:numId="16">
    <w:abstractNumId w:val="18"/>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28"/>
  </w:num>
  <w:num w:numId="26">
    <w:abstractNumId w:val="33"/>
  </w:num>
  <w:num w:numId="27">
    <w:abstractNumId w:val="17"/>
  </w:num>
  <w:num w:numId="28">
    <w:abstractNumId w:val="13"/>
  </w:num>
  <w:num w:numId="29">
    <w:abstractNumId w:val="25"/>
  </w:num>
  <w:num w:numId="30">
    <w:abstractNumId w:val="14"/>
  </w:num>
  <w:num w:numId="31">
    <w:abstractNumId w:val="32"/>
  </w:num>
  <w:num w:numId="32">
    <w:abstractNumId w:val="15"/>
  </w:num>
  <w:num w:numId="33">
    <w:abstractNumId w:val="2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revisionView w:markup="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7A1"/>
    <w:rsid w:val="000255B4"/>
    <w:rsid w:val="000311AF"/>
    <w:rsid w:val="0003342C"/>
    <w:rsid w:val="0003630C"/>
    <w:rsid w:val="000407A1"/>
    <w:rsid w:val="0004749E"/>
    <w:rsid w:val="00054044"/>
    <w:rsid w:val="00071110"/>
    <w:rsid w:val="00074A74"/>
    <w:rsid w:val="00076357"/>
    <w:rsid w:val="0008293D"/>
    <w:rsid w:val="00084222"/>
    <w:rsid w:val="00094551"/>
    <w:rsid w:val="000B1A55"/>
    <w:rsid w:val="000B32A8"/>
    <w:rsid w:val="00101FFD"/>
    <w:rsid w:val="00110B82"/>
    <w:rsid w:val="001163B5"/>
    <w:rsid w:val="00117D2E"/>
    <w:rsid w:val="00121AB1"/>
    <w:rsid w:val="00124F8A"/>
    <w:rsid w:val="00127AAC"/>
    <w:rsid w:val="0013464C"/>
    <w:rsid w:val="00146880"/>
    <w:rsid w:val="0016041C"/>
    <w:rsid w:val="00163869"/>
    <w:rsid w:val="001857C2"/>
    <w:rsid w:val="001A38FC"/>
    <w:rsid w:val="001C332D"/>
    <w:rsid w:val="001C4EBC"/>
    <w:rsid w:val="001E0C2A"/>
    <w:rsid w:val="001E5617"/>
    <w:rsid w:val="001F47E3"/>
    <w:rsid w:val="0022232D"/>
    <w:rsid w:val="00232071"/>
    <w:rsid w:val="002470C1"/>
    <w:rsid w:val="00263BEA"/>
    <w:rsid w:val="00287E2C"/>
    <w:rsid w:val="00296687"/>
    <w:rsid w:val="002977B2"/>
    <w:rsid w:val="002A185F"/>
    <w:rsid w:val="002A6C2B"/>
    <w:rsid w:val="002A77A5"/>
    <w:rsid w:val="002B6DF3"/>
    <w:rsid w:val="002E6B5E"/>
    <w:rsid w:val="002E6C78"/>
    <w:rsid w:val="0030020C"/>
    <w:rsid w:val="00300EBD"/>
    <w:rsid w:val="00305D39"/>
    <w:rsid w:val="00315411"/>
    <w:rsid w:val="00317F74"/>
    <w:rsid w:val="00325594"/>
    <w:rsid w:val="00367562"/>
    <w:rsid w:val="003B3BB0"/>
    <w:rsid w:val="003C2FB3"/>
    <w:rsid w:val="003D5B4D"/>
    <w:rsid w:val="003E42AA"/>
    <w:rsid w:val="003E56B6"/>
    <w:rsid w:val="00410AC8"/>
    <w:rsid w:val="004207A5"/>
    <w:rsid w:val="00424251"/>
    <w:rsid w:val="0042585F"/>
    <w:rsid w:val="00427836"/>
    <w:rsid w:val="004532DC"/>
    <w:rsid w:val="00456CF8"/>
    <w:rsid w:val="0047291F"/>
    <w:rsid w:val="0047741E"/>
    <w:rsid w:val="00491ACB"/>
    <w:rsid w:val="004920B4"/>
    <w:rsid w:val="00494C15"/>
    <w:rsid w:val="004B2ADF"/>
    <w:rsid w:val="004B5671"/>
    <w:rsid w:val="004B7D8D"/>
    <w:rsid w:val="004C0EC2"/>
    <w:rsid w:val="004C10AD"/>
    <w:rsid w:val="004C2235"/>
    <w:rsid w:val="004C3506"/>
    <w:rsid w:val="004C7711"/>
    <w:rsid w:val="004D4EF7"/>
    <w:rsid w:val="004D6BFF"/>
    <w:rsid w:val="004E568C"/>
    <w:rsid w:val="004E58AF"/>
    <w:rsid w:val="004E6A5D"/>
    <w:rsid w:val="004F4EA3"/>
    <w:rsid w:val="00506701"/>
    <w:rsid w:val="005134E8"/>
    <w:rsid w:val="00515631"/>
    <w:rsid w:val="005200A1"/>
    <w:rsid w:val="00545A11"/>
    <w:rsid w:val="0055031C"/>
    <w:rsid w:val="00557BDC"/>
    <w:rsid w:val="00561AB7"/>
    <w:rsid w:val="00562CE4"/>
    <w:rsid w:val="005E385F"/>
    <w:rsid w:val="005F5B6E"/>
    <w:rsid w:val="00611B69"/>
    <w:rsid w:val="00612573"/>
    <w:rsid w:val="00613585"/>
    <w:rsid w:val="00620117"/>
    <w:rsid w:val="006301EB"/>
    <w:rsid w:val="0063031D"/>
    <w:rsid w:val="00634B4C"/>
    <w:rsid w:val="00646AAC"/>
    <w:rsid w:val="00661E17"/>
    <w:rsid w:val="00667D88"/>
    <w:rsid w:val="00671350"/>
    <w:rsid w:val="00673C2D"/>
    <w:rsid w:val="006755E0"/>
    <w:rsid w:val="00676F23"/>
    <w:rsid w:val="00684BAE"/>
    <w:rsid w:val="006A5904"/>
    <w:rsid w:val="006B06AF"/>
    <w:rsid w:val="006B379F"/>
    <w:rsid w:val="006B43CB"/>
    <w:rsid w:val="006C63B5"/>
    <w:rsid w:val="006E57EA"/>
    <w:rsid w:val="006F3FA6"/>
    <w:rsid w:val="006F7699"/>
    <w:rsid w:val="007227FE"/>
    <w:rsid w:val="00730229"/>
    <w:rsid w:val="00731CF1"/>
    <w:rsid w:val="00741159"/>
    <w:rsid w:val="00751E08"/>
    <w:rsid w:val="0075372F"/>
    <w:rsid w:val="0075581E"/>
    <w:rsid w:val="0076729F"/>
    <w:rsid w:val="00785557"/>
    <w:rsid w:val="007966CC"/>
    <w:rsid w:val="007A0200"/>
    <w:rsid w:val="007A17E8"/>
    <w:rsid w:val="007A26C5"/>
    <w:rsid w:val="007A6514"/>
    <w:rsid w:val="007B04DD"/>
    <w:rsid w:val="007C088B"/>
    <w:rsid w:val="007E3788"/>
    <w:rsid w:val="007E5109"/>
    <w:rsid w:val="007F3A57"/>
    <w:rsid w:val="007F7836"/>
    <w:rsid w:val="0080133A"/>
    <w:rsid w:val="0081193B"/>
    <w:rsid w:val="00836601"/>
    <w:rsid w:val="0084482E"/>
    <w:rsid w:val="0085472E"/>
    <w:rsid w:val="00872948"/>
    <w:rsid w:val="00874583"/>
    <w:rsid w:val="00877456"/>
    <w:rsid w:val="008A26BB"/>
    <w:rsid w:val="008A62D1"/>
    <w:rsid w:val="008B16D5"/>
    <w:rsid w:val="008B69B4"/>
    <w:rsid w:val="008C0032"/>
    <w:rsid w:val="008C673E"/>
    <w:rsid w:val="008D358A"/>
    <w:rsid w:val="009007A2"/>
    <w:rsid w:val="00904FA4"/>
    <w:rsid w:val="009066BF"/>
    <w:rsid w:val="0091089F"/>
    <w:rsid w:val="00913F18"/>
    <w:rsid w:val="009413CA"/>
    <w:rsid w:val="00942E09"/>
    <w:rsid w:val="0096748B"/>
    <w:rsid w:val="00976131"/>
    <w:rsid w:val="009850CF"/>
    <w:rsid w:val="009C3802"/>
    <w:rsid w:val="009D1E41"/>
    <w:rsid w:val="009D4B78"/>
    <w:rsid w:val="009E40D8"/>
    <w:rsid w:val="009F1710"/>
    <w:rsid w:val="00A15F6F"/>
    <w:rsid w:val="00A51B2A"/>
    <w:rsid w:val="00A5397D"/>
    <w:rsid w:val="00A60D8B"/>
    <w:rsid w:val="00A65355"/>
    <w:rsid w:val="00A66B1D"/>
    <w:rsid w:val="00A829D4"/>
    <w:rsid w:val="00A8725C"/>
    <w:rsid w:val="00AA0A6C"/>
    <w:rsid w:val="00AB0C78"/>
    <w:rsid w:val="00AC3D24"/>
    <w:rsid w:val="00AE7DCA"/>
    <w:rsid w:val="00AF0A5B"/>
    <w:rsid w:val="00AF191D"/>
    <w:rsid w:val="00AF4AE1"/>
    <w:rsid w:val="00B00AD5"/>
    <w:rsid w:val="00B01722"/>
    <w:rsid w:val="00B16544"/>
    <w:rsid w:val="00B23388"/>
    <w:rsid w:val="00B32EA1"/>
    <w:rsid w:val="00B6131C"/>
    <w:rsid w:val="00B80010"/>
    <w:rsid w:val="00B97349"/>
    <w:rsid w:val="00BA28E9"/>
    <w:rsid w:val="00BB0DFA"/>
    <w:rsid w:val="00BB2320"/>
    <w:rsid w:val="00BC67DB"/>
    <w:rsid w:val="00BC7D81"/>
    <w:rsid w:val="00BD4037"/>
    <w:rsid w:val="00BF7197"/>
    <w:rsid w:val="00C01E2B"/>
    <w:rsid w:val="00C1441D"/>
    <w:rsid w:val="00C16B3D"/>
    <w:rsid w:val="00C24D50"/>
    <w:rsid w:val="00C31ACE"/>
    <w:rsid w:val="00C443FF"/>
    <w:rsid w:val="00C45CC2"/>
    <w:rsid w:val="00C51B45"/>
    <w:rsid w:val="00C64D28"/>
    <w:rsid w:val="00C872E2"/>
    <w:rsid w:val="00CA05D0"/>
    <w:rsid w:val="00CC536F"/>
    <w:rsid w:val="00CC76C7"/>
    <w:rsid w:val="00CD6CAC"/>
    <w:rsid w:val="00CD6D81"/>
    <w:rsid w:val="00CE1258"/>
    <w:rsid w:val="00CF4629"/>
    <w:rsid w:val="00CF4D8B"/>
    <w:rsid w:val="00D10933"/>
    <w:rsid w:val="00D13E4B"/>
    <w:rsid w:val="00D14DEB"/>
    <w:rsid w:val="00D22D8C"/>
    <w:rsid w:val="00D2426E"/>
    <w:rsid w:val="00D30284"/>
    <w:rsid w:val="00D316D0"/>
    <w:rsid w:val="00D42F76"/>
    <w:rsid w:val="00D43C0A"/>
    <w:rsid w:val="00D4637D"/>
    <w:rsid w:val="00D5106B"/>
    <w:rsid w:val="00D53F76"/>
    <w:rsid w:val="00D551F2"/>
    <w:rsid w:val="00D7046A"/>
    <w:rsid w:val="00D9784B"/>
    <w:rsid w:val="00DA51F6"/>
    <w:rsid w:val="00DB49DB"/>
    <w:rsid w:val="00DB55C0"/>
    <w:rsid w:val="00DC30D4"/>
    <w:rsid w:val="00DC52E0"/>
    <w:rsid w:val="00DC6839"/>
    <w:rsid w:val="00DC6ACF"/>
    <w:rsid w:val="00DE6982"/>
    <w:rsid w:val="00DE6B9C"/>
    <w:rsid w:val="00DF7EE5"/>
    <w:rsid w:val="00E06CF0"/>
    <w:rsid w:val="00E153C1"/>
    <w:rsid w:val="00E223D1"/>
    <w:rsid w:val="00E25E22"/>
    <w:rsid w:val="00E355BC"/>
    <w:rsid w:val="00E43FD8"/>
    <w:rsid w:val="00E601F8"/>
    <w:rsid w:val="00E65261"/>
    <w:rsid w:val="00E66F02"/>
    <w:rsid w:val="00E8065B"/>
    <w:rsid w:val="00E83C87"/>
    <w:rsid w:val="00E86F99"/>
    <w:rsid w:val="00EA2939"/>
    <w:rsid w:val="00EE35D8"/>
    <w:rsid w:val="00EE6728"/>
    <w:rsid w:val="00EF437D"/>
    <w:rsid w:val="00EF551B"/>
    <w:rsid w:val="00F25871"/>
    <w:rsid w:val="00F362DD"/>
    <w:rsid w:val="00F540E3"/>
    <w:rsid w:val="00F5602B"/>
    <w:rsid w:val="00F81386"/>
    <w:rsid w:val="00F87A59"/>
    <w:rsid w:val="00FA30A2"/>
    <w:rsid w:val="00FB3D26"/>
    <w:rsid w:val="00FB4A7A"/>
    <w:rsid w:val="00FC58F8"/>
    <w:rsid w:val="00FE4489"/>
    <w:rsid w:val="00FF14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B1F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Paragraph" w:uiPriority="34" w:qFormat="1"/>
  </w:latentStyles>
  <w:style w:type="paragraph" w:default="1" w:styleId="Normal">
    <w:name w:val="Normal"/>
    <w:qFormat/>
    <w:rsid w:val="00D43C0A"/>
    <w:rPr>
      <w:rFonts w:ascii="Arial" w:hAnsi="Arial"/>
    </w:rPr>
  </w:style>
  <w:style w:type="paragraph" w:styleId="Heading1">
    <w:name w:val="heading 1"/>
    <w:basedOn w:val="Normal"/>
    <w:next w:val="Normal"/>
    <w:qFormat/>
    <w:rsid w:val="00D43C0A"/>
    <w:pPr>
      <w:keepNext/>
      <w:numPr>
        <w:numId w:val="3"/>
      </w:numPr>
      <w:tabs>
        <w:tab w:val="clear" w:pos="720"/>
        <w:tab w:val="left" w:pos="1440"/>
      </w:tabs>
      <w:spacing w:before="120" w:after="120"/>
      <w:ind w:left="1440" w:hanging="1440"/>
      <w:outlineLvl w:val="0"/>
    </w:pPr>
    <w:rPr>
      <w:b/>
      <w:caps/>
      <w:sz w:val="28"/>
    </w:rPr>
  </w:style>
  <w:style w:type="paragraph" w:styleId="Heading2">
    <w:name w:val="heading 2"/>
    <w:basedOn w:val="Normal"/>
    <w:next w:val="Normal"/>
    <w:qFormat/>
    <w:rsid w:val="00D43C0A"/>
    <w:pPr>
      <w:keepNext/>
      <w:numPr>
        <w:ilvl w:val="1"/>
        <w:numId w:val="3"/>
      </w:numPr>
      <w:tabs>
        <w:tab w:val="clear" w:pos="360"/>
        <w:tab w:val="left" w:pos="1008"/>
      </w:tabs>
      <w:spacing w:before="120" w:after="60"/>
      <w:ind w:left="1008" w:hanging="1008"/>
      <w:outlineLvl w:val="1"/>
    </w:pPr>
    <w:rPr>
      <w:b/>
    </w:rPr>
  </w:style>
  <w:style w:type="paragraph" w:styleId="Heading3">
    <w:name w:val="heading 3"/>
    <w:basedOn w:val="Normal"/>
    <w:next w:val="Normal"/>
    <w:qFormat/>
    <w:rsid w:val="00D43C0A"/>
    <w:pPr>
      <w:keepNext/>
      <w:numPr>
        <w:ilvl w:val="2"/>
        <w:numId w:val="3"/>
      </w:numPr>
      <w:tabs>
        <w:tab w:val="left" w:pos="1008"/>
      </w:tabs>
      <w:spacing w:after="100" w:afterAutospacing="1"/>
      <w:outlineLvl w:val="2"/>
    </w:pPr>
    <w:rPr>
      <w:b/>
    </w:rPr>
  </w:style>
  <w:style w:type="paragraph" w:styleId="Heading4">
    <w:name w:val="heading 4"/>
    <w:basedOn w:val="Normal"/>
    <w:next w:val="Normal"/>
    <w:qFormat/>
    <w:rsid w:val="00C05BCC"/>
    <w:pPr>
      <w:numPr>
        <w:ilvl w:val="3"/>
        <w:numId w:val="3"/>
      </w:numPr>
      <w:spacing w:before="240" w:after="120"/>
      <w:outlineLvl w:val="3"/>
    </w:pPr>
    <w:rPr>
      <w:b/>
    </w:rPr>
  </w:style>
  <w:style w:type="paragraph" w:styleId="Heading5">
    <w:name w:val="heading 5"/>
    <w:basedOn w:val="Normal"/>
    <w:next w:val="Normal"/>
    <w:qFormat/>
    <w:rsid w:val="00D43C0A"/>
    <w:pPr>
      <w:numPr>
        <w:ilvl w:val="4"/>
        <w:numId w:val="3"/>
      </w:numPr>
      <w:spacing w:before="240" w:after="60"/>
      <w:outlineLvl w:val="4"/>
    </w:pPr>
    <w:rPr>
      <w:b/>
      <w:i/>
      <w:sz w:val="26"/>
    </w:rPr>
  </w:style>
  <w:style w:type="paragraph" w:styleId="Heading6">
    <w:name w:val="heading 6"/>
    <w:basedOn w:val="Normal"/>
    <w:next w:val="Normal"/>
    <w:qFormat/>
    <w:rsid w:val="00D43C0A"/>
    <w:pPr>
      <w:numPr>
        <w:ilvl w:val="5"/>
        <w:numId w:val="3"/>
      </w:numPr>
      <w:spacing w:before="120" w:after="120"/>
      <w:outlineLvl w:val="5"/>
    </w:pPr>
    <w:rPr>
      <w:b/>
      <w:caps/>
      <w:sz w:val="28"/>
    </w:rPr>
  </w:style>
  <w:style w:type="paragraph" w:styleId="Heading7">
    <w:name w:val="heading 7"/>
    <w:basedOn w:val="Normal"/>
    <w:next w:val="Normal"/>
    <w:qFormat/>
    <w:rsid w:val="00D43C0A"/>
    <w:pPr>
      <w:numPr>
        <w:ilvl w:val="6"/>
        <w:numId w:val="3"/>
      </w:numPr>
      <w:spacing w:before="240" w:after="60"/>
      <w:outlineLvl w:val="6"/>
    </w:pPr>
  </w:style>
  <w:style w:type="paragraph" w:styleId="Heading8">
    <w:name w:val="heading 8"/>
    <w:basedOn w:val="Normal"/>
    <w:next w:val="Normal"/>
    <w:qFormat/>
    <w:rsid w:val="00D43C0A"/>
    <w:pPr>
      <w:numPr>
        <w:ilvl w:val="7"/>
        <w:numId w:val="3"/>
      </w:numPr>
      <w:spacing w:before="240" w:after="60"/>
      <w:outlineLvl w:val="7"/>
    </w:pPr>
    <w:rPr>
      <w:i/>
    </w:rPr>
  </w:style>
  <w:style w:type="paragraph" w:styleId="Heading9">
    <w:name w:val="heading 9"/>
    <w:basedOn w:val="Normal"/>
    <w:next w:val="Normal"/>
    <w:qFormat/>
    <w:rsid w:val="00D43C0A"/>
    <w:pPr>
      <w:numPr>
        <w:ilvl w:val="8"/>
        <w:numId w:val="3"/>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43C0A"/>
    <w:pPr>
      <w:jc w:val="both"/>
    </w:pPr>
  </w:style>
  <w:style w:type="paragraph" w:styleId="TOC7">
    <w:name w:val="toc 7"/>
    <w:basedOn w:val="Normal"/>
    <w:next w:val="Normal"/>
    <w:uiPriority w:val="39"/>
    <w:rsid w:val="00D43C0A"/>
    <w:pPr>
      <w:widowControl w:val="0"/>
      <w:tabs>
        <w:tab w:val="left" w:pos="1872"/>
        <w:tab w:val="right" w:leader="dot" w:pos="9360"/>
      </w:tabs>
      <w:spacing w:before="120"/>
      <w:ind w:left="1872" w:hanging="1872"/>
      <w:outlineLvl w:val="6"/>
    </w:pPr>
    <w:rPr>
      <w:b/>
    </w:rPr>
  </w:style>
  <w:style w:type="paragraph" w:styleId="Caption">
    <w:name w:val="caption"/>
    <w:basedOn w:val="Normal"/>
    <w:next w:val="Normal"/>
    <w:qFormat/>
    <w:rsid w:val="00D43C0A"/>
    <w:pPr>
      <w:tabs>
        <w:tab w:val="left" w:pos="-720"/>
      </w:tabs>
      <w:suppressAutoHyphens/>
      <w:jc w:val="center"/>
    </w:pPr>
    <w:rPr>
      <w:b/>
      <w:i/>
      <w:sz w:val="20"/>
    </w:rPr>
  </w:style>
  <w:style w:type="paragraph" w:styleId="TOC1">
    <w:name w:val="toc 1"/>
    <w:basedOn w:val="Normal"/>
    <w:next w:val="Normal"/>
    <w:uiPriority w:val="39"/>
    <w:rsid w:val="00D43C0A"/>
    <w:pPr>
      <w:keepLines/>
      <w:tabs>
        <w:tab w:val="left" w:pos="1008"/>
        <w:tab w:val="right" w:leader="dot" w:pos="8640"/>
      </w:tabs>
      <w:spacing w:before="120"/>
      <w:ind w:left="1008" w:hanging="1008"/>
    </w:pPr>
    <w:rPr>
      <w:b/>
      <w:caps/>
      <w:noProof/>
    </w:rPr>
  </w:style>
  <w:style w:type="character" w:styleId="Hyperlink">
    <w:name w:val="Hyperlink"/>
    <w:basedOn w:val="DefaultParagraphFont"/>
    <w:rsid w:val="00D43C0A"/>
    <w:rPr>
      <w:color w:val="0000FF"/>
      <w:u w:val="single"/>
    </w:rPr>
  </w:style>
  <w:style w:type="paragraph" w:styleId="TOC2">
    <w:name w:val="toc 2"/>
    <w:basedOn w:val="Normal"/>
    <w:next w:val="Normal"/>
    <w:uiPriority w:val="39"/>
    <w:rsid w:val="00D43C0A"/>
    <w:pPr>
      <w:tabs>
        <w:tab w:val="left" w:pos="1800"/>
        <w:tab w:val="right" w:leader="dot" w:pos="8640"/>
      </w:tabs>
      <w:ind w:left="1296" w:hanging="1008"/>
    </w:pPr>
    <w:rPr>
      <w:noProof/>
    </w:rPr>
  </w:style>
  <w:style w:type="paragraph" w:styleId="TOC3">
    <w:name w:val="toc 3"/>
    <w:basedOn w:val="Normal"/>
    <w:next w:val="Normal"/>
    <w:uiPriority w:val="39"/>
    <w:rsid w:val="00D43C0A"/>
    <w:pPr>
      <w:tabs>
        <w:tab w:val="left" w:pos="1800"/>
        <w:tab w:val="right" w:leader="dot" w:pos="8640"/>
      </w:tabs>
      <w:ind w:left="1440" w:hanging="1008"/>
    </w:pPr>
  </w:style>
  <w:style w:type="paragraph" w:styleId="TOC4">
    <w:name w:val="toc 4"/>
    <w:basedOn w:val="Normal"/>
    <w:next w:val="Normal"/>
    <w:autoRedefine/>
    <w:uiPriority w:val="39"/>
    <w:rsid w:val="00D43C0A"/>
    <w:pPr>
      <w:ind w:left="720"/>
    </w:pPr>
  </w:style>
  <w:style w:type="paragraph" w:styleId="TOC6">
    <w:name w:val="toc 6"/>
    <w:basedOn w:val="Normal"/>
    <w:next w:val="Normal"/>
    <w:uiPriority w:val="39"/>
    <w:rsid w:val="00D43C0A"/>
    <w:pPr>
      <w:tabs>
        <w:tab w:val="left" w:pos="1800"/>
        <w:tab w:val="right" w:leader="dot" w:pos="8640"/>
      </w:tabs>
      <w:spacing w:before="120"/>
      <w:ind w:left="1872" w:hanging="1872"/>
    </w:pPr>
    <w:rPr>
      <w:b/>
      <w:caps/>
    </w:rPr>
  </w:style>
  <w:style w:type="paragraph" w:styleId="BodyText2">
    <w:name w:val="Body Text 2"/>
    <w:basedOn w:val="Normal"/>
    <w:rsid w:val="00D43C0A"/>
  </w:style>
  <w:style w:type="paragraph" w:styleId="Header">
    <w:name w:val="header"/>
    <w:basedOn w:val="Normal"/>
    <w:rsid w:val="00D43C0A"/>
    <w:pPr>
      <w:tabs>
        <w:tab w:val="center" w:pos="4320"/>
        <w:tab w:val="right" w:pos="8640"/>
      </w:tabs>
    </w:pPr>
  </w:style>
  <w:style w:type="paragraph" w:styleId="BodyText">
    <w:name w:val="Body Text"/>
    <w:basedOn w:val="Normal"/>
    <w:rsid w:val="00D43C0A"/>
    <w:rPr>
      <w:b/>
    </w:rPr>
  </w:style>
  <w:style w:type="character" w:styleId="PageNumber">
    <w:name w:val="page number"/>
    <w:basedOn w:val="DefaultParagraphFont"/>
    <w:rsid w:val="00D43C0A"/>
  </w:style>
  <w:style w:type="paragraph" w:styleId="Footer">
    <w:name w:val="footer"/>
    <w:basedOn w:val="Normal"/>
    <w:rsid w:val="00D43C0A"/>
    <w:pPr>
      <w:tabs>
        <w:tab w:val="center" w:pos="4320"/>
        <w:tab w:val="right" w:pos="8640"/>
      </w:tabs>
    </w:pPr>
  </w:style>
  <w:style w:type="character" w:styleId="FollowedHyperlink">
    <w:name w:val="FollowedHyperlink"/>
    <w:basedOn w:val="DefaultParagraphFont"/>
    <w:rsid w:val="00D43C0A"/>
    <w:rPr>
      <w:color w:val="800080"/>
      <w:u w:val="single"/>
    </w:rPr>
  </w:style>
  <w:style w:type="paragraph" w:styleId="TOC5">
    <w:name w:val="toc 5"/>
    <w:basedOn w:val="Normal"/>
    <w:next w:val="Normal"/>
    <w:autoRedefine/>
    <w:uiPriority w:val="39"/>
    <w:semiHidden/>
    <w:rsid w:val="000407A1"/>
    <w:pPr>
      <w:ind w:left="960"/>
    </w:pPr>
  </w:style>
  <w:style w:type="paragraph" w:styleId="TOC8">
    <w:name w:val="toc 8"/>
    <w:basedOn w:val="Normal"/>
    <w:next w:val="Normal"/>
    <w:autoRedefine/>
    <w:uiPriority w:val="39"/>
    <w:semiHidden/>
    <w:rsid w:val="000407A1"/>
    <w:pPr>
      <w:ind w:left="1680"/>
    </w:pPr>
  </w:style>
  <w:style w:type="paragraph" w:styleId="TOC9">
    <w:name w:val="toc 9"/>
    <w:basedOn w:val="Normal"/>
    <w:next w:val="Normal"/>
    <w:autoRedefine/>
    <w:uiPriority w:val="39"/>
    <w:semiHidden/>
    <w:rsid w:val="000407A1"/>
    <w:pPr>
      <w:ind w:left="1920"/>
    </w:pPr>
  </w:style>
  <w:style w:type="paragraph" w:styleId="BalloonText">
    <w:name w:val="Balloon Text"/>
    <w:basedOn w:val="Normal"/>
    <w:link w:val="BalloonTextChar"/>
    <w:uiPriority w:val="99"/>
    <w:semiHidden/>
    <w:unhideWhenUsed/>
    <w:rsid w:val="001C4304"/>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304"/>
    <w:rPr>
      <w:rFonts w:ascii="Lucida Grande" w:hAnsi="Lucida Grande"/>
      <w:sz w:val="18"/>
      <w:szCs w:val="18"/>
    </w:rPr>
  </w:style>
  <w:style w:type="paragraph" w:styleId="Title">
    <w:name w:val="Title"/>
    <w:basedOn w:val="Normal"/>
    <w:next w:val="Normal"/>
    <w:link w:val="TitleChar"/>
    <w:uiPriority w:val="10"/>
    <w:qFormat/>
    <w:rsid w:val="00BE5EED"/>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BE5EED"/>
    <w:rPr>
      <w:rFonts w:ascii="Calibri" w:eastAsia="Times New Roman" w:hAnsi="Calibri" w:cs="Times New Roman"/>
      <w:b/>
      <w:bCs/>
      <w:kern w:val="28"/>
      <w:sz w:val="32"/>
      <w:szCs w:val="32"/>
    </w:rPr>
  </w:style>
  <w:style w:type="paragraph" w:customStyle="1" w:styleId="Figure">
    <w:name w:val="Figure"/>
    <w:basedOn w:val="Normal"/>
    <w:rsid w:val="00C05BCC"/>
    <w:pPr>
      <w:keepLines/>
      <w:widowControl w:val="0"/>
      <w:jc w:val="center"/>
    </w:pPr>
  </w:style>
  <w:style w:type="paragraph" w:customStyle="1" w:styleId="Requirement">
    <w:name w:val="Requirement"/>
    <w:basedOn w:val="Normal"/>
    <w:rsid w:val="00C05BCC"/>
    <w:pPr>
      <w:keepLines/>
      <w:tabs>
        <w:tab w:val="left" w:pos="1584"/>
      </w:tabs>
      <w:spacing w:after="240"/>
      <w:ind w:left="1584" w:hanging="1584"/>
    </w:pPr>
    <w:rPr>
      <w:lang w:bidi="en-US"/>
    </w:rPr>
  </w:style>
  <w:style w:type="paragraph" w:customStyle="1" w:styleId="Annotation">
    <w:name w:val="Annotation"/>
    <w:basedOn w:val="Requirement"/>
    <w:rsid w:val="00C05BCC"/>
    <w:pPr>
      <w:jc w:val="both"/>
    </w:pPr>
  </w:style>
  <w:style w:type="paragraph" w:customStyle="1" w:styleId="AcronymAbbreviationDefinition">
    <w:name w:val="Acronym/Abbreviation Definition"/>
    <w:basedOn w:val="Annotation"/>
    <w:rsid w:val="00C05BCC"/>
    <w:pPr>
      <w:spacing w:after="120"/>
    </w:pPr>
  </w:style>
  <w:style w:type="paragraph" w:styleId="ListParagraph">
    <w:name w:val="List Paragraph"/>
    <w:basedOn w:val="Normal"/>
    <w:uiPriority w:val="34"/>
    <w:qFormat/>
    <w:rsid w:val="001857C2"/>
    <w:pPr>
      <w:ind w:left="720"/>
      <w:contextualSpacing/>
    </w:pPr>
  </w:style>
  <w:style w:type="character" w:styleId="CommentReference">
    <w:name w:val="annotation reference"/>
    <w:basedOn w:val="DefaultParagraphFont"/>
    <w:rsid w:val="00FA30A2"/>
    <w:rPr>
      <w:sz w:val="18"/>
      <w:szCs w:val="18"/>
    </w:rPr>
  </w:style>
  <w:style w:type="paragraph" w:styleId="CommentText">
    <w:name w:val="annotation text"/>
    <w:basedOn w:val="Normal"/>
    <w:link w:val="CommentTextChar"/>
    <w:rsid w:val="00FA30A2"/>
  </w:style>
  <w:style w:type="character" w:customStyle="1" w:styleId="CommentTextChar">
    <w:name w:val="Comment Text Char"/>
    <w:basedOn w:val="DefaultParagraphFont"/>
    <w:link w:val="CommentText"/>
    <w:rsid w:val="00FA30A2"/>
    <w:rPr>
      <w:rFonts w:ascii="Arial" w:hAnsi="Arial"/>
    </w:rPr>
  </w:style>
  <w:style w:type="paragraph" w:styleId="CommentSubject">
    <w:name w:val="annotation subject"/>
    <w:basedOn w:val="CommentText"/>
    <w:next w:val="CommentText"/>
    <w:link w:val="CommentSubjectChar"/>
    <w:rsid w:val="00FA30A2"/>
    <w:rPr>
      <w:b/>
      <w:bCs/>
      <w:sz w:val="20"/>
      <w:szCs w:val="20"/>
    </w:rPr>
  </w:style>
  <w:style w:type="character" w:customStyle="1" w:styleId="CommentSubjectChar">
    <w:name w:val="Comment Subject Char"/>
    <w:basedOn w:val="CommentTextChar"/>
    <w:link w:val="CommentSubject"/>
    <w:rsid w:val="00FA30A2"/>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Paragraph" w:uiPriority="34" w:qFormat="1"/>
  </w:latentStyles>
  <w:style w:type="paragraph" w:default="1" w:styleId="Normal">
    <w:name w:val="Normal"/>
    <w:qFormat/>
    <w:rsid w:val="00D43C0A"/>
    <w:rPr>
      <w:rFonts w:ascii="Arial" w:hAnsi="Arial"/>
    </w:rPr>
  </w:style>
  <w:style w:type="paragraph" w:styleId="Heading1">
    <w:name w:val="heading 1"/>
    <w:basedOn w:val="Normal"/>
    <w:next w:val="Normal"/>
    <w:qFormat/>
    <w:rsid w:val="00D43C0A"/>
    <w:pPr>
      <w:keepNext/>
      <w:numPr>
        <w:numId w:val="3"/>
      </w:numPr>
      <w:tabs>
        <w:tab w:val="clear" w:pos="720"/>
        <w:tab w:val="left" w:pos="1440"/>
      </w:tabs>
      <w:spacing w:before="120" w:after="120"/>
      <w:ind w:left="1440" w:hanging="1440"/>
      <w:outlineLvl w:val="0"/>
    </w:pPr>
    <w:rPr>
      <w:b/>
      <w:caps/>
      <w:sz w:val="28"/>
    </w:rPr>
  </w:style>
  <w:style w:type="paragraph" w:styleId="Heading2">
    <w:name w:val="heading 2"/>
    <w:basedOn w:val="Normal"/>
    <w:next w:val="Normal"/>
    <w:qFormat/>
    <w:rsid w:val="00D43C0A"/>
    <w:pPr>
      <w:keepNext/>
      <w:numPr>
        <w:ilvl w:val="1"/>
        <w:numId w:val="3"/>
      </w:numPr>
      <w:tabs>
        <w:tab w:val="clear" w:pos="360"/>
        <w:tab w:val="left" w:pos="1008"/>
      </w:tabs>
      <w:spacing w:before="120" w:after="60"/>
      <w:ind w:left="1008" w:hanging="1008"/>
      <w:outlineLvl w:val="1"/>
    </w:pPr>
    <w:rPr>
      <w:b/>
    </w:rPr>
  </w:style>
  <w:style w:type="paragraph" w:styleId="Heading3">
    <w:name w:val="heading 3"/>
    <w:basedOn w:val="Normal"/>
    <w:next w:val="Normal"/>
    <w:qFormat/>
    <w:rsid w:val="00D43C0A"/>
    <w:pPr>
      <w:keepNext/>
      <w:numPr>
        <w:ilvl w:val="2"/>
        <w:numId w:val="3"/>
      </w:numPr>
      <w:tabs>
        <w:tab w:val="left" w:pos="1008"/>
      </w:tabs>
      <w:spacing w:after="100" w:afterAutospacing="1"/>
      <w:outlineLvl w:val="2"/>
    </w:pPr>
    <w:rPr>
      <w:b/>
    </w:rPr>
  </w:style>
  <w:style w:type="paragraph" w:styleId="Heading4">
    <w:name w:val="heading 4"/>
    <w:basedOn w:val="Normal"/>
    <w:next w:val="Normal"/>
    <w:qFormat/>
    <w:rsid w:val="00C05BCC"/>
    <w:pPr>
      <w:numPr>
        <w:ilvl w:val="3"/>
        <w:numId w:val="3"/>
      </w:numPr>
      <w:spacing w:before="240" w:after="120"/>
      <w:outlineLvl w:val="3"/>
    </w:pPr>
    <w:rPr>
      <w:b/>
    </w:rPr>
  </w:style>
  <w:style w:type="paragraph" w:styleId="Heading5">
    <w:name w:val="heading 5"/>
    <w:basedOn w:val="Normal"/>
    <w:next w:val="Normal"/>
    <w:qFormat/>
    <w:rsid w:val="00D43C0A"/>
    <w:pPr>
      <w:numPr>
        <w:ilvl w:val="4"/>
        <w:numId w:val="3"/>
      </w:numPr>
      <w:spacing w:before="240" w:after="60"/>
      <w:outlineLvl w:val="4"/>
    </w:pPr>
    <w:rPr>
      <w:b/>
      <w:i/>
      <w:sz w:val="26"/>
    </w:rPr>
  </w:style>
  <w:style w:type="paragraph" w:styleId="Heading6">
    <w:name w:val="heading 6"/>
    <w:basedOn w:val="Normal"/>
    <w:next w:val="Normal"/>
    <w:qFormat/>
    <w:rsid w:val="00D43C0A"/>
    <w:pPr>
      <w:numPr>
        <w:ilvl w:val="5"/>
        <w:numId w:val="3"/>
      </w:numPr>
      <w:spacing w:before="120" w:after="120"/>
      <w:outlineLvl w:val="5"/>
    </w:pPr>
    <w:rPr>
      <w:b/>
      <w:caps/>
      <w:sz w:val="28"/>
    </w:rPr>
  </w:style>
  <w:style w:type="paragraph" w:styleId="Heading7">
    <w:name w:val="heading 7"/>
    <w:basedOn w:val="Normal"/>
    <w:next w:val="Normal"/>
    <w:qFormat/>
    <w:rsid w:val="00D43C0A"/>
    <w:pPr>
      <w:numPr>
        <w:ilvl w:val="6"/>
        <w:numId w:val="3"/>
      </w:numPr>
      <w:spacing w:before="240" w:after="60"/>
      <w:outlineLvl w:val="6"/>
    </w:pPr>
  </w:style>
  <w:style w:type="paragraph" w:styleId="Heading8">
    <w:name w:val="heading 8"/>
    <w:basedOn w:val="Normal"/>
    <w:next w:val="Normal"/>
    <w:qFormat/>
    <w:rsid w:val="00D43C0A"/>
    <w:pPr>
      <w:numPr>
        <w:ilvl w:val="7"/>
        <w:numId w:val="3"/>
      </w:numPr>
      <w:spacing w:before="240" w:after="60"/>
      <w:outlineLvl w:val="7"/>
    </w:pPr>
    <w:rPr>
      <w:i/>
    </w:rPr>
  </w:style>
  <w:style w:type="paragraph" w:styleId="Heading9">
    <w:name w:val="heading 9"/>
    <w:basedOn w:val="Normal"/>
    <w:next w:val="Normal"/>
    <w:qFormat/>
    <w:rsid w:val="00D43C0A"/>
    <w:pPr>
      <w:numPr>
        <w:ilvl w:val="8"/>
        <w:numId w:val="3"/>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43C0A"/>
    <w:pPr>
      <w:jc w:val="both"/>
    </w:pPr>
  </w:style>
  <w:style w:type="paragraph" w:styleId="TOC7">
    <w:name w:val="toc 7"/>
    <w:basedOn w:val="Normal"/>
    <w:next w:val="Normal"/>
    <w:uiPriority w:val="39"/>
    <w:rsid w:val="00D43C0A"/>
    <w:pPr>
      <w:widowControl w:val="0"/>
      <w:tabs>
        <w:tab w:val="left" w:pos="1872"/>
        <w:tab w:val="right" w:leader="dot" w:pos="9360"/>
      </w:tabs>
      <w:spacing w:before="120"/>
      <w:ind w:left="1872" w:hanging="1872"/>
      <w:outlineLvl w:val="6"/>
    </w:pPr>
    <w:rPr>
      <w:b/>
    </w:rPr>
  </w:style>
  <w:style w:type="paragraph" w:styleId="Caption">
    <w:name w:val="caption"/>
    <w:basedOn w:val="Normal"/>
    <w:next w:val="Normal"/>
    <w:qFormat/>
    <w:rsid w:val="00D43C0A"/>
    <w:pPr>
      <w:tabs>
        <w:tab w:val="left" w:pos="-720"/>
      </w:tabs>
      <w:suppressAutoHyphens/>
      <w:jc w:val="center"/>
    </w:pPr>
    <w:rPr>
      <w:b/>
      <w:i/>
      <w:sz w:val="20"/>
    </w:rPr>
  </w:style>
  <w:style w:type="paragraph" w:styleId="TOC1">
    <w:name w:val="toc 1"/>
    <w:basedOn w:val="Normal"/>
    <w:next w:val="Normal"/>
    <w:uiPriority w:val="39"/>
    <w:rsid w:val="00D43C0A"/>
    <w:pPr>
      <w:keepLines/>
      <w:tabs>
        <w:tab w:val="left" w:pos="1008"/>
        <w:tab w:val="right" w:leader="dot" w:pos="8640"/>
      </w:tabs>
      <w:spacing w:before="120"/>
      <w:ind w:left="1008" w:hanging="1008"/>
    </w:pPr>
    <w:rPr>
      <w:b/>
      <w:caps/>
      <w:noProof/>
    </w:rPr>
  </w:style>
  <w:style w:type="character" w:styleId="Hyperlink">
    <w:name w:val="Hyperlink"/>
    <w:basedOn w:val="DefaultParagraphFont"/>
    <w:rsid w:val="00D43C0A"/>
    <w:rPr>
      <w:color w:val="0000FF"/>
      <w:u w:val="single"/>
    </w:rPr>
  </w:style>
  <w:style w:type="paragraph" w:styleId="TOC2">
    <w:name w:val="toc 2"/>
    <w:basedOn w:val="Normal"/>
    <w:next w:val="Normal"/>
    <w:uiPriority w:val="39"/>
    <w:rsid w:val="00D43C0A"/>
    <w:pPr>
      <w:tabs>
        <w:tab w:val="left" w:pos="1800"/>
        <w:tab w:val="right" w:leader="dot" w:pos="8640"/>
      </w:tabs>
      <w:ind w:left="1296" w:hanging="1008"/>
    </w:pPr>
    <w:rPr>
      <w:noProof/>
    </w:rPr>
  </w:style>
  <w:style w:type="paragraph" w:styleId="TOC3">
    <w:name w:val="toc 3"/>
    <w:basedOn w:val="Normal"/>
    <w:next w:val="Normal"/>
    <w:uiPriority w:val="39"/>
    <w:rsid w:val="00D43C0A"/>
    <w:pPr>
      <w:tabs>
        <w:tab w:val="left" w:pos="1800"/>
        <w:tab w:val="right" w:leader="dot" w:pos="8640"/>
      </w:tabs>
      <w:ind w:left="1440" w:hanging="1008"/>
    </w:pPr>
  </w:style>
  <w:style w:type="paragraph" w:styleId="TOC4">
    <w:name w:val="toc 4"/>
    <w:basedOn w:val="Normal"/>
    <w:next w:val="Normal"/>
    <w:autoRedefine/>
    <w:uiPriority w:val="39"/>
    <w:rsid w:val="00D43C0A"/>
    <w:pPr>
      <w:ind w:left="720"/>
    </w:pPr>
  </w:style>
  <w:style w:type="paragraph" w:styleId="TOC6">
    <w:name w:val="toc 6"/>
    <w:basedOn w:val="Normal"/>
    <w:next w:val="Normal"/>
    <w:uiPriority w:val="39"/>
    <w:rsid w:val="00D43C0A"/>
    <w:pPr>
      <w:tabs>
        <w:tab w:val="left" w:pos="1800"/>
        <w:tab w:val="right" w:leader="dot" w:pos="8640"/>
      </w:tabs>
      <w:spacing w:before="120"/>
      <w:ind w:left="1872" w:hanging="1872"/>
    </w:pPr>
    <w:rPr>
      <w:b/>
      <w:caps/>
    </w:rPr>
  </w:style>
  <w:style w:type="paragraph" w:styleId="BodyText2">
    <w:name w:val="Body Text 2"/>
    <w:basedOn w:val="Normal"/>
    <w:rsid w:val="00D43C0A"/>
  </w:style>
  <w:style w:type="paragraph" w:styleId="Header">
    <w:name w:val="header"/>
    <w:basedOn w:val="Normal"/>
    <w:rsid w:val="00D43C0A"/>
    <w:pPr>
      <w:tabs>
        <w:tab w:val="center" w:pos="4320"/>
        <w:tab w:val="right" w:pos="8640"/>
      </w:tabs>
    </w:pPr>
  </w:style>
  <w:style w:type="paragraph" w:styleId="BodyText">
    <w:name w:val="Body Text"/>
    <w:basedOn w:val="Normal"/>
    <w:rsid w:val="00D43C0A"/>
    <w:rPr>
      <w:b/>
    </w:rPr>
  </w:style>
  <w:style w:type="character" w:styleId="PageNumber">
    <w:name w:val="page number"/>
    <w:basedOn w:val="DefaultParagraphFont"/>
    <w:rsid w:val="00D43C0A"/>
  </w:style>
  <w:style w:type="paragraph" w:styleId="Footer">
    <w:name w:val="footer"/>
    <w:basedOn w:val="Normal"/>
    <w:rsid w:val="00D43C0A"/>
    <w:pPr>
      <w:tabs>
        <w:tab w:val="center" w:pos="4320"/>
        <w:tab w:val="right" w:pos="8640"/>
      </w:tabs>
    </w:pPr>
  </w:style>
  <w:style w:type="character" w:styleId="FollowedHyperlink">
    <w:name w:val="FollowedHyperlink"/>
    <w:basedOn w:val="DefaultParagraphFont"/>
    <w:rsid w:val="00D43C0A"/>
    <w:rPr>
      <w:color w:val="800080"/>
      <w:u w:val="single"/>
    </w:rPr>
  </w:style>
  <w:style w:type="paragraph" w:styleId="TOC5">
    <w:name w:val="toc 5"/>
    <w:basedOn w:val="Normal"/>
    <w:next w:val="Normal"/>
    <w:autoRedefine/>
    <w:uiPriority w:val="39"/>
    <w:semiHidden/>
    <w:rsid w:val="000407A1"/>
    <w:pPr>
      <w:ind w:left="960"/>
    </w:pPr>
  </w:style>
  <w:style w:type="paragraph" w:styleId="TOC8">
    <w:name w:val="toc 8"/>
    <w:basedOn w:val="Normal"/>
    <w:next w:val="Normal"/>
    <w:autoRedefine/>
    <w:uiPriority w:val="39"/>
    <w:semiHidden/>
    <w:rsid w:val="000407A1"/>
    <w:pPr>
      <w:ind w:left="1680"/>
    </w:pPr>
  </w:style>
  <w:style w:type="paragraph" w:styleId="TOC9">
    <w:name w:val="toc 9"/>
    <w:basedOn w:val="Normal"/>
    <w:next w:val="Normal"/>
    <w:autoRedefine/>
    <w:uiPriority w:val="39"/>
    <w:semiHidden/>
    <w:rsid w:val="000407A1"/>
    <w:pPr>
      <w:ind w:left="1920"/>
    </w:pPr>
  </w:style>
  <w:style w:type="paragraph" w:styleId="BalloonText">
    <w:name w:val="Balloon Text"/>
    <w:basedOn w:val="Normal"/>
    <w:link w:val="BalloonTextChar"/>
    <w:uiPriority w:val="99"/>
    <w:semiHidden/>
    <w:unhideWhenUsed/>
    <w:rsid w:val="001C4304"/>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304"/>
    <w:rPr>
      <w:rFonts w:ascii="Lucida Grande" w:hAnsi="Lucida Grande"/>
      <w:sz w:val="18"/>
      <w:szCs w:val="18"/>
    </w:rPr>
  </w:style>
  <w:style w:type="paragraph" w:styleId="Title">
    <w:name w:val="Title"/>
    <w:basedOn w:val="Normal"/>
    <w:next w:val="Normal"/>
    <w:link w:val="TitleChar"/>
    <w:uiPriority w:val="10"/>
    <w:qFormat/>
    <w:rsid w:val="00BE5EED"/>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BE5EED"/>
    <w:rPr>
      <w:rFonts w:ascii="Calibri" w:eastAsia="Times New Roman" w:hAnsi="Calibri" w:cs="Times New Roman"/>
      <w:b/>
      <w:bCs/>
      <w:kern w:val="28"/>
      <w:sz w:val="32"/>
      <w:szCs w:val="32"/>
    </w:rPr>
  </w:style>
  <w:style w:type="paragraph" w:customStyle="1" w:styleId="Figure">
    <w:name w:val="Figure"/>
    <w:basedOn w:val="Normal"/>
    <w:rsid w:val="00C05BCC"/>
    <w:pPr>
      <w:keepLines/>
      <w:widowControl w:val="0"/>
      <w:jc w:val="center"/>
    </w:pPr>
  </w:style>
  <w:style w:type="paragraph" w:customStyle="1" w:styleId="Requirement">
    <w:name w:val="Requirement"/>
    <w:basedOn w:val="Normal"/>
    <w:rsid w:val="00C05BCC"/>
    <w:pPr>
      <w:keepLines/>
      <w:tabs>
        <w:tab w:val="left" w:pos="1584"/>
      </w:tabs>
      <w:spacing w:after="240"/>
      <w:ind w:left="1584" w:hanging="1584"/>
    </w:pPr>
    <w:rPr>
      <w:lang w:bidi="en-US"/>
    </w:rPr>
  </w:style>
  <w:style w:type="paragraph" w:customStyle="1" w:styleId="Annotation">
    <w:name w:val="Annotation"/>
    <w:basedOn w:val="Requirement"/>
    <w:rsid w:val="00C05BCC"/>
    <w:pPr>
      <w:jc w:val="both"/>
    </w:pPr>
  </w:style>
  <w:style w:type="paragraph" w:customStyle="1" w:styleId="AcronymAbbreviationDefinition">
    <w:name w:val="Acronym/Abbreviation Definition"/>
    <w:basedOn w:val="Annotation"/>
    <w:rsid w:val="00C05BCC"/>
    <w:pPr>
      <w:spacing w:after="120"/>
    </w:pPr>
  </w:style>
  <w:style w:type="paragraph" w:styleId="ListParagraph">
    <w:name w:val="List Paragraph"/>
    <w:basedOn w:val="Normal"/>
    <w:uiPriority w:val="34"/>
    <w:qFormat/>
    <w:rsid w:val="001857C2"/>
    <w:pPr>
      <w:ind w:left="720"/>
      <w:contextualSpacing/>
    </w:pPr>
  </w:style>
  <w:style w:type="character" w:styleId="CommentReference">
    <w:name w:val="annotation reference"/>
    <w:basedOn w:val="DefaultParagraphFont"/>
    <w:rsid w:val="00FA30A2"/>
    <w:rPr>
      <w:sz w:val="18"/>
      <w:szCs w:val="18"/>
    </w:rPr>
  </w:style>
  <w:style w:type="paragraph" w:styleId="CommentText">
    <w:name w:val="annotation text"/>
    <w:basedOn w:val="Normal"/>
    <w:link w:val="CommentTextChar"/>
    <w:rsid w:val="00FA30A2"/>
  </w:style>
  <w:style w:type="character" w:customStyle="1" w:styleId="CommentTextChar">
    <w:name w:val="Comment Text Char"/>
    <w:basedOn w:val="DefaultParagraphFont"/>
    <w:link w:val="CommentText"/>
    <w:rsid w:val="00FA30A2"/>
    <w:rPr>
      <w:rFonts w:ascii="Arial" w:hAnsi="Arial"/>
    </w:rPr>
  </w:style>
  <w:style w:type="paragraph" w:styleId="CommentSubject">
    <w:name w:val="annotation subject"/>
    <w:basedOn w:val="CommentText"/>
    <w:next w:val="CommentText"/>
    <w:link w:val="CommentSubjectChar"/>
    <w:rsid w:val="00FA30A2"/>
    <w:rPr>
      <w:b/>
      <w:bCs/>
      <w:sz w:val="20"/>
      <w:szCs w:val="20"/>
    </w:rPr>
  </w:style>
  <w:style w:type="character" w:customStyle="1" w:styleId="CommentSubjectChar">
    <w:name w:val="Comment Subject Char"/>
    <w:basedOn w:val="CommentTextChar"/>
    <w:link w:val="CommentSubject"/>
    <w:rsid w:val="00FA30A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hyperlink" Target="http://photojournal.jpl.nasa.gov/catalog/PIA12575" TargetMode="External"/><Relationship Id="rId19" Type="http://schemas.openxmlformats.org/officeDocument/2006/relationships/hyperlink" Target="http://photojournal.jpl.nasa.gov/catalog/PIA1114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5602</Words>
  <Characters>31934</Characters>
  <Application>Microsoft Macintosh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Project Name and Logo</vt:lpstr>
    </vt:vector>
  </TitlesOfParts>
  <Company>OAO Corporation</Company>
  <LinksUpToDate>false</LinksUpToDate>
  <CharactersWithSpaces>37462</CharactersWithSpaces>
  <SharedDoc>false</SharedDoc>
  <HLinks>
    <vt:vector size="54" baseType="variant">
      <vt:variant>
        <vt:i4>721003</vt:i4>
      </vt:variant>
      <vt:variant>
        <vt:i4>1631</vt:i4>
      </vt:variant>
      <vt:variant>
        <vt:i4>1025</vt:i4>
      </vt:variant>
      <vt:variant>
        <vt:i4>1</vt:i4>
      </vt:variant>
      <vt:variant>
        <vt:lpwstr>PDS4_logo3_20090415</vt:lpwstr>
      </vt:variant>
      <vt:variant>
        <vt:lpwstr/>
      </vt:variant>
      <vt:variant>
        <vt:i4>3276899</vt:i4>
      </vt:variant>
      <vt:variant>
        <vt:i4>8259</vt:i4>
      </vt:variant>
      <vt:variant>
        <vt:i4>1026</vt:i4>
      </vt:variant>
      <vt:variant>
        <vt:i4>1</vt:i4>
      </vt:variant>
      <vt:variant>
        <vt:lpwstr>Search Context</vt:lpwstr>
      </vt:variant>
      <vt:variant>
        <vt:lpwstr/>
      </vt:variant>
      <vt:variant>
        <vt:i4>6553709</vt:i4>
      </vt:variant>
      <vt:variant>
        <vt:i4>11259</vt:i4>
      </vt:variant>
      <vt:variant>
        <vt:i4>1027</vt:i4>
      </vt:variant>
      <vt:variant>
        <vt:i4>1</vt:i4>
      </vt:variant>
      <vt:variant>
        <vt:lpwstr>Google</vt:lpwstr>
      </vt:variant>
      <vt:variant>
        <vt:lpwstr/>
      </vt:variant>
      <vt:variant>
        <vt:i4>7274617</vt:i4>
      </vt:variant>
      <vt:variant>
        <vt:i4>12030</vt:i4>
      </vt:variant>
      <vt:variant>
        <vt:i4>1028</vt:i4>
      </vt:variant>
      <vt:variant>
        <vt:i4>1</vt:i4>
      </vt:variant>
      <vt:variant>
        <vt:lpwstr>Amazon</vt:lpwstr>
      </vt:variant>
      <vt:variant>
        <vt:lpwstr/>
      </vt:variant>
      <vt:variant>
        <vt:i4>720919</vt:i4>
      </vt:variant>
      <vt:variant>
        <vt:i4>12986</vt:i4>
      </vt:variant>
      <vt:variant>
        <vt:i4>1029</vt:i4>
      </vt:variant>
      <vt:variant>
        <vt:i4>1</vt:i4>
      </vt:variant>
      <vt:variant>
        <vt:lpwstr>ERNE</vt:lpwstr>
      </vt:variant>
      <vt:variant>
        <vt:lpwstr/>
      </vt:variant>
      <vt:variant>
        <vt:i4>6422638</vt:i4>
      </vt:variant>
      <vt:variant>
        <vt:i4>16195</vt:i4>
      </vt:variant>
      <vt:variant>
        <vt:i4>1030</vt:i4>
      </vt:variant>
      <vt:variant>
        <vt:i4>1</vt:i4>
      </vt:variant>
      <vt:variant>
        <vt:lpwstr>Pagination</vt:lpwstr>
      </vt:variant>
      <vt:variant>
        <vt:lpwstr/>
      </vt:variant>
      <vt:variant>
        <vt:i4>5177421</vt:i4>
      </vt:variant>
      <vt:variant>
        <vt:i4>16743</vt:i4>
      </vt:variant>
      <vt:variant>
        <vt:i4>1031</vt:i4>
      </vt:variant>
      <vt:variant>
        <vt:i4>1</vt:i4>
      </vt:variant>
      <vt:variant>
        <vt:lpwstr>Use Case Diagram</vt:lpwstr>
      </vt:variant>
      <vt:variant>
        <vt:lpwstr/>
      </vt:variant>
      <vt:variant>
        <vt:i4>1376373</vt:i4>
      </vt:variant>
      <vt:variant>
        <vt:i4>29863</vt:i4>
      </vt:variant>
      <vt:variant>
        <vt:i4>1032</vt:i4>
      </vt:variant>
      <vt:variant>
        <vt:i4>1</vt:i4>
      </vt:variant>
      <vt:variant>
        <vt:lpwstr>High level arch</vt:lpwstr>
      </vt:variant>
      <vt:variant>
        <vt:lpwstr/>
      </vt:variant>
      <vt:variant>
        <vt:i4>3801189</vt:i4>
      </vt:variant>
      <vt:variant>
        <vt:i4>33043</vt:i4>
      </vt:variant>
      <vt:variant>
        <vt:i4>1033</vt:i4>
      </vt:variant>
      <vt:variant>
        <vt:i4>1</vt:i4>
      </vt:variant>
      <vt:variant>
        <vt:lpwstr>Data model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and Logo</dc:title>
  <dc:subject/>
  <dc:creator>Mori Khorrami</dc:creator>
  <cp:keywords/>
  <dc:description/>
  <cp:lastModifiedBy>Sean Hardman</cp:lastModifiedBy>
  <cp:revision>5</cp:revision>
  <cp:lastPrinted>2013-09-01T22:57:00Z</cp:lastPrinted>
  <dcterms:created xsi:type="dcterms:W3CDTF">2013-09-01T21:12:00Z</dcterms:created>
  <dcterms:modified xsi:type="dcterms:W3CDTF">2013-09-01T22:57:00Z</dcterms:modified>
</cp:coreProperties>
</file>